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6616"/>
        <w:gridCol w:w="2496"/>
      </w:tblGrid>
      <w:tr w:rsidR="0079570F" w:rsidRPr="00387F3B" w:rsidTr="00464F51">
        <w:trPr>
          <w:trHeight w:val="1785"/>
        </w:trPr>
        <w:tc>
          <w:tcPr>
            <w:tcW w:w="2127" w:type="dxa"/>
            <w:vAlign w:val="center"/>
          </w:tcPr>
          <w:p w:rsidR="00831350" w:rsidRPr="00387F3B" w:rsidRDefault="00831350" w:rsidP="00326B04">
            <w:pPr>
              <w:spacing w:after="0"/>
              <w:jc w:val="center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387F3B">
              <w:rPr>
                <w:rFonts w:asciiTheme="minorHAnsi" w:hAnsiTheme="minorHAnsi" w:cs="Calibri"/>
                <w:b/>
                <w:sz w:val="28"/>
                <w:szCs w:val="28"/>
              </w:rPr>
              <w:t>For office use:</w:t>
            </w:r>
          </w:p>
          <w:p w:rsidR="00831350" w:rsidRPr="00387F3B" w:rsidRDefault="00831350" w:rsidP="00326B04">
            <w:pPr>
              <w:spacing w:after="0"/>
              <w:jc w:val="center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387F3B">
              <w:rPr>
                <w:rFonts w:asciiTheme="minorHAnsi" w:hAnsiTheme="minorHAnsi" w:cs="Calibri"/>
                <w:b/>
                <w:sz w:val="28"/>
                <w:szCs w:val="28"/>
              </w:rPr>
              <w:t>HPZ number</w:t>
            </w:r>
          </w:p>
          <w:p w:rsidR="004F4278" w:rsidRPr="00387F3B" w:rsidRDefault="00831350" w:rsidP="00326B04">
            <w:pPr>
              <w:spacing w:after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F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</w:p>
        </w:tc>
        <w:tc>
          <w:tcPr>
            <w:tcW w:w="6793" w:type="dxa"/>
            <w:vAlign w:val="center"/>
          </w:tcPr>
          <w:p w:rsidR="00464F51" w:rsidRPr="00387F3B" w:rsidRDefault="004F4278" w:rsidP="00326B04">
            <w:pPr>
              <w:spacing w:after="0" w:line="240" w:lineRule="auto"/>
              <w:ind w:left="142"/>
              <w:jc w:val="center"/>
              <w:rPr>
                <w:rFonts w:asciiTheme="minorHAnsi" w:hAnsiTheme="minorHAnsi" w:cs="Calibri"/>
                <w:i/>
                <w:sz w:val="36"/>
                <w:szCs w:val="36"/>
              </w:rPr>
            </w:pPr>
            <w:r w:rsidRPr="00387F3B">
              <w:rPr>
                <w:rFonts w:asciiTheme="minorHAnsi" w:hAnsiTheme="minorHAnsi" w:cs="Calibri"/>
                <w:i/>
                <w:sz w:val="36"/>
                <w:szCs w:val="36"/>
              </w:rPr>
              <w:t xml:space="preserve">Questionnaire for investigation of </w:t>
            </w:r>
            <w:r w:rsidR="00444542" w:rsidRPr="00387F3B">
              <w:rPr>
                <w:rFonts w:asciiTheme="minorHAnsi" w:hAnsiTheme="minorHAnsi" w:cs="Calibri"/>
                <w:sz w:val="36"/>
                <w:szCs w:val="36"/>
              </w:rPr>
              <w:t>Salmonella</w:t>
            </w:r>
            <w:r w:rsidR="00444542" w:rsidRPr="00387F3B">
              <w:rPr>
                <w:rFonts w:asciiTheme="minorHAnsi" w:hAnsiTheme="minorHAnsi" w:cs="Calibri"/>
                <w:i/>
                <w:sz w:val="36"/>
                <w:szCs w:val="36"/>
              </w:rPr>
              <w:t xml:space="preserve"> clusters</w:t>
            </w:r>
          </w:p>
          <w:p w:rsidR="009F1469" w:rsidRPr="00387F3B" w:rsidRDefault="00AA3764" w:rsidP="00326B04">
            <w:pPr>
              <w:spacing w:after="0"/>
              <w:ind w:left="142"/>
              <w:jc w:val="center"/>
              <w:rPr>
                <w:rFonts w:asciiTheme="minorHAnsi" w:hAnsiTheme="minorHAnsi" w:cs="Calibri"/>
                <w:i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i/>
                <w:sz w:val="20"/>
                <w:szCs w:val="20"/>
              </w:rPr>
              <w:t>June</w:t>
            </w:r>
            <w:r w:rsidR="00BB780D" w:rsidRPr="00387F3B">
              <w:rPr>
                <w:rFonts w:asciiTheme="minorHAnsi" w:hAnsiTheme="minorHAnsi" w:cs="Calibri"/>
                <w:i/>
                <w:sz w:val="20"/>
                <w:szCs w:val="20"/>
              </w:rPr>
              <w:t xml:space="preserve"> 2017</w:t>
            </w:r>
          </w:p>
        </w:tc>
        <w:tc>
          <w:tcPr>
            <w:tcW w:w="2279" w:type="dxa"/>
            <w:vAlign w:val="center"/>
          </w:tcPr>
          <w:p w:rsidR="004F4278" w:rsidRPr="00387F3B" w:rsidRDefault="00C06DBA" w:rsidP="00326B04">
            <w:pPr>
              <w:spacing w:after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  <w:noProof/>
                <w:lang w:eastAsia="en-GB"/>
              </w:rPr>
              <w:pict w14:anchorId="6A5784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PHE_3268_AW" style="width:114pt;height:71.25pt;visibility:visible">
                  <v:imagedata r:id="rId9" o:title="PHE_3268_AW"/>
                </v:shape>
              </w:pict>
            </w:r>
          </w:p>
        </w:tc>
      </w:tr>
    </w:tbl>
    <w:p w:rsidR="004F4278" w:rsidRPr="00387F3B" w:rsidRDefault="00805FA2" w:rsidP="00326B04">
      <w:pPr>
        <w:pStyle w:val="NoSpacing"/>
        <w:rPr>
          <w:rFonts w:asciiTheme="minorHAnsi" w:hAnsiTheme="minorHAnsi"/>
        </w:rPr>
      </w:pPr>
      <w:r w:rsidRPr="00387F3B">
        <w:rPr>
          <w:rFonts w:asciiTheme="minorHAnsi" w:hAnsiTheme="minorHAnsi"/>
        </w:rPr>
        <w:t>This questionnaire is specifically</w:t>
      </w:r>
      <w:r w:rsidR="00006466" w:rsidRPr="00387F3B">
        <w:rPr>
          <w:rFonts w:asciiTheme="minorHAnsi" w:hAnsiTheme="minorHAnsi"/>
        </w:rPr>
        <w:t xml:space="preserve"> for investigation of clusters of food poisoning/gastro-enteritis linked through whole genome sequencing and suggesting </w:t>
      </w:r>
      <w:r w:rsidR="00161F97" w:rsidRPr="00387F3B">
        <w:rPr>
          <w:rFonts w:asciiTheme="minorHAnsi" w:hAnsiTheme="minorHAnsi"/>
        </w:rPr>
        <w:t xml:space="preserve">a common vehicle </w:t>
      </w:r>
      <w:r w:rsidR="00006466" w:rsidRPr="00387F3B">
        <w:rPr>
          <w:rFonts w:asciiTheme="minorHAnsi" w:hAnsiTheme="minorHAnsi"/>
        </w:rPr>
        <w:t>or</w:t>
      </w:r>
      <w:ins w:id="0" w:author="Jacquelyn McCormick" w:date="2017-06-13T17:51:00Z">
        <w:r w:rsidR="00E622F4" w:rsidRPr="00387F3B">
          <w:rPr>
            <w:rFonts w:asciiTheme="minorHAnsi" w:hAnsiTheme="minorHAnsi"/>
          </w:rPr>
          <w:t xml:space="preserve"> </w:t>
        </w:r>
      </w:ins>
      <w:r w:rsidR="00006466" w:rsidRPr="00387F3B">
        <w:rPr>
          <w:rFonts w:asciiTheme="minorHAnsi" w:hAnsiTheme="minorHAnsi"/>
        </w:rPr>
        <w:t>source may be identifiable and enable public health action.</w:t>
      </w:r>
    </w:p>
    <w:tbl>
      <w:tblPr>
        <w:tblW w:w="11201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2"/>
        <w:gridCol w:w="4064"/>
        <w:gridCol w:w="2409"/>
        <w:gridCol w:w="2696"/>
      </w:tblGrid>
      <w:tr w:rsidR="0079570F" w:rsidRPr="00387F3B" w:rsidTr="007879EF">
        <w:trPr>
          <w:trHeight w:val="20"/>
        </w:trPr>
        <w:tc>
          <w:tcPr>
            <w:tcW w:w="11201" w:type="dxa"/>
            <w:gridSpan w:val="4"/>
            <w:shd w:val="clear" w:color="auto" w:fill="000000"/>
            <w:vAlign w:val="center"/>
          </w:tcPr>
          <w:p w:rsidR="004F4278" w:rsidRPr="00387F3B" w:rsidRDefault="00161AB7" w:rsidP="00326B04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1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: PERSONAL DETAILS</w:t>
            </w:r>
            <w:r w:rsidR="00831350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of the case</w:t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 xml:space="preserve">First name: </w:t>
            </w:r>
          </w:p>
        </w:tc>
        <w:bookmarkStart w:id="1" w:name="FName"/>
        <w:tc>
          <w:tcPr>
            <w:tcW w:w="4064" w:type="dxa"/>
            <w:vAlign w:val="center"/>
          </w:tcPr>
          <w:p w:rsidR="004F4278" w:rsidRPr="00387F3B" w:rsidRDefault="006F6065" w:rsidP="00F052E3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F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r w:rsidR="00F052E3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PAUL</w: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  <w:bookmarkEnd w:id="1"/>
          </w:p>
        </w:tc>
        <w:tc>
          <w:tcPr>
            <w:tcW w:w="2409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Surname/family name:</w:t>
            </w:r>
          </w:p>
        </w:tc>
        <w:bookmarkStart w:id="2" w:name="LName"/>
        <w:tc>
          <w:tcPr>
            <w:tcW w:w="2696" w:type="dxa"/>
            <w:vAlign w:val="center"/>
          </w:tcPr>
          <w:p w:rsidR="004F4278" w:rsidRPr="00387F3B" w:rsidRDefault="006F6065" w:rsidP="00F052E3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L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F052E3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CLEARY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2"/>
          </w:p>
        </w:tc>
      </w:tr>
      <w:tr w:rsidR="0079570F" w:rsidRPr="00387F3B" w:rsidTr="00721ECF">
        <w:trPr>
          <w:trHeight w:val="44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Date of birth:</w:t>
            </w:r>
          </w:p>
        </w:tc>
        <w:bookmarkStart w:id="3" w:name="DOB"/>
        <w:tc>
          <w:tcPr>
            <w:tcW w:w="4064" w:type="dxa"/>
            <w:vAlign w:val="center"/>
          </w:tcPr>
          <w:p w:rsidR="004F4278" w:rsidRPr="00387F3B" w:rsidRDefault="006F6065" w:rsidP="00F052E3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DOB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r w:rsidR="00F052E3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04/10/1967</w: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  <w:bookmarkEnd w:id="3"/>
            <w:r w:rsidR="00186271" w:rsidRPr="00387F3B">
              <w:rPr>
                <w:rStyle w:val="PlaceholderText"/>
                <w:rFonts w:asciiTheme="minorHAnsi" w:hAnsiTheme="minorHAnsi" w:cs="Calibri"/>
                <w:color w:val="auto"/>
              </w:rPr>
              <w:t xml:space="preserve">                        </w:t>
            </w:r>
          </w:p>
        </w:tc>
        <w:tc>
          <w:tcPr>
            <w:tcW w:w="2409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Age: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F052E3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ge"/>
                  <w:enabled/>
                  <w:calcOnExit/>
                  <w:textInput>
                    <w:type w:val="number"/>
                    <w:format w:val="###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F052E3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49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t>yrs</w:t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</w:rPr>
              <w:t xml:space="preserve">Sex:  </w:t>
            </w:r>
          </w:p>
        </w:tc>
        <w:tc>
          <w:tcPr>
            <w:tcW w:w="4064" w:type="dxa"/>
            <w:vAlign w:val="center"/>
          </w:tcPr>
          <w:p w:rsidR="004F4278" w:rsidRPr="00387F3B" w:rsidRDefault="00D60D7E" w:rsidP="00326B0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Sex"/>
                  <w:enabled/>
                  <w:calcOnExit w:val="0"/>
                  <w:ddList>
                    <w:result w:val="1"/>
                    <w:listEntry w:val="Click to select"/>
                    <w:listEntry w:val="Male"/>
                    <w:listEntry w:val="Female"/>
                  </w:ddList>
                </w:ffData>
              </w:fldChar>
            </w:r>
            <w:bookmarkStart w:id="4" w:name="Sex"/>
            <w:r>
              <w:rPr>
                <w:rFonts w:asciiTheme="minorHAnsi" w:hAnsiTheme="minorHAnsi" w:cs="Calibri"/>
                <w:b/>
                <w:noProof/>
              </w:rPr>
              <w:instrText xml:space="preserve"> FORMDROPDOWN </w:instrText>
            </w:r>
            <w:r w:rsidR="00F052E3">
              <w:rPr>
                <w:rFonts w:asciiTheme="minorHAnsi" w:hAnsiTheme="minorHAnsi" w:cs="Calibri"/>
                <w:b/>
                <w:noProof/>
              </w:rPr>
            </w:r>
            <w:r w:rsidR="00C06DBA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>
              <w:rPr>
                <w:rFonts w:asciiTheme="minorHAnsi" w:hAnsiTheme="minorHAnsi" w:cs="Calibri"/>
                <w:b/>
                <w:noProof/>
              </w:rPr>
              <w:fldChar w:fldCharType="end"/>
            </w:r>
            <w:bookmarkEnd w:id="4"/>
          </w:p>
        </w:tc>
        <w:tc>
          <w:tcPr>
            <w:tcW w:w="2409" w:type="dxa"/>
            <w:vAlign w:val="center"/>
          </w:tcPr>
          <w:p w:rsidR="004F4278" w:rsidRPr="00387F3B" w:rsidRDefault="00721ECF" w:rsidP="00326B0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Ethnicity (if given)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F052E3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ge"/>
                  <w:enabled/>
                  <w:calcOnExit/>
                  <w:textInput>
                    <w:type w:val="number"/>
                    <w:format w:val="###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F052E3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333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Home address</w:t>
            </w:r>
            <w:r w:rsidR="008268E8" w:rsidRPr="00387F3B">
              <w:rPr>
                <w:rFonts w:asciiTheme="minorHAnsi" w:hAnsiTheme="minorHAnsi" w:cs="Calibri"/>
              </w:rPr>
              <w:t xml:space="preserve"> and postcode</w:t>
            </w:r>
            <w:r w:rsidRPr="00387F3B">
              <w:rPr>
                <w:rFonts w:asciiTheme="minorHAnsi" w:hAnsiTheme="minorHAnsi" w:cs="Calibri"/>
              </w:rPr>
              <w:t xml:space="preserve">: </w:t>
            </w:r>
          </w:p>
        </w:tc>
        <w:bookmarkStart w:id="5" w:name="Address"/>
        <w:tc>
          <w:tcPr>
            <w:tcW w:w="4064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ddress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bookmarkStart w:id="6" w:name="_GoBack"/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bookmarkEnd w:id="6"/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5"/>
          </w:p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2409" w:type="dxa"/>
            <w:vAlign w:val="center"/>
          </w:tcPr>
          <w:p w:rsidR="004F4278" w:rsidRPr="00387F3B" w:rsidRDefault="00721ECF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Mobile tel no: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ddress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8268E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Home tel no</w:t>
            </w:r>
            <w:r w:rsidR="004F4278" w:rsidRPr="00387F3B">
              <w:rPr>
                <w:rFonts w:asciiTheme="minorHAnsi" w:hAnsiTheme="minorHAnsi" w:cs="Calibri"/>
              </w:rPr>
              <w:t xml:space="preserve">: </w:t>
            </w:r>
          </w:p>
        </w:tc>
        <w:bookmarkStart w:id="7" w:name="Postcode"/>
        <w:tc>
          <w:tcPr>
            <w:tcW w:w="4064" w:type="dxa"/>
            <w:tcBorders>
              <w:right w:val="single" w:sz="4" w:space="0" w:color="auto"/>
            </w:tcBorders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Postcod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7"/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E-mail address:</w:t>
            </w:r>
          </w:p>
        </w:tc>
        <w:tc>
          <w:tcPr>
            <w:tcW w:w="2696" w:type="dxa"/>
            <w:tcBorders>
              <w:lef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  <w:tr w:rsidR="0079570F" w:rsidRPr="00387F3B" w:rsidTr="00F03C88">
        <w:trPr>
          <w:trHeight w:val="1190"/>
        </w:trPr>
        <w:tc>
          <w:tcPr>
            <w:tcW w:w="2032" w:type="dxa"/>
            <w:tcBorders>
              <w:right w:val="single" w:sz="4" w:space="0" w:color="auto"/>
            </w:tcBorders>
            <w:vAlign w:val="center"/>
          </w:tcPr>
          <w:p w:rsidR="006C78C5" w:rsidRPr="00387F3B" w:rsidRDefault="004F4278" w:rsidP="00721ECF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color w:val="auto"/>
              </w:rPr>
            </w:pPr>
            <w:r w:rsidRPr="00387F3B">
              <w:rPr>
                <w:rFonts w:asciiTheme="minorHAnsi" w:hAnsiTheme="minorHAnsi" w:cs="Calibri"/>
              </w:rPr>
              <w:t>Name</w:t>
            </w:r>
            <w:r w:rsidR="00EA1BE4" w:rsidRPr="00387F3B">
              <w:rPr>
                <w:rFonts w:asciiTheme="minorHAnsi" w:hAnsiTheme="minorHAnsi" w:cs="Calibri"/>
              </w:rPr>
              <w:t xml:space="preserve"> </w:t>
            </w:r>
            <w:r w:rsidR="00721ECF" w:rsidRPr="00387F3B">
              <w:rPr>
                <w:rFonts w:asciiTheme="minorHAnsi" w:hAnsiTheme="minorHAnsi" w:cs="Calibri"/>
              </w:rPr>
              <w:t>and</w:t>
            </w:r>
            <w:r w:rsidR="00EA1BE4" w:rsidRPr="00387F3B">
              <w:rPr>
                <w:rFonts w:asciiTheme="minorHAnsi" w:hAnsiTheme="minorHAnsi" w:cs="Calibri"/>
              </w:rPr>
              <w:t xml:space="preserve"> contact details of </w:t>
            </w:r>
            <w:r w:rsidR="001645AB" w:rsidRPr="00387F3B">
              <w:rPr>
                <w:rFonts w:asciiTheme="minorHAnsi" w:hAnsiTheme="minorHAnsi" w:cs="Calibri"/>
                <w:b/>
              </w:rPr>
              <w:t xml:space="preserve"> person completing the form if not the case</w:t>
            </w:r>
            <w:r w:rsidRPr="00387F3B">
              <w:rPr>
                <w:rFonts w:asciiTheme="minorHAnsi" w:hAnsiTheme="minorHAnsi" w:cs="Calibri"/>
                <w:b/>
              </w:rPr>
              <w:t>:</w:t>
            </w:r>
          </w:p>
        </w:tc>
        <w:tc>
          <w:tcPr>
            <w:tcW w:w="9169" w:type="dxa"/>
            <w:gridSpan w:val="3"/>
            <w:tcBorders>
              <w:lef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  <w:p w:rsidR="006C78C5" w:rsidRPr="00387F3B" w:rsidRDefault="006C78C5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</w:tbl>
    <w:p w:rsidR="004F4278" w:rsidRPr="00387F3B" w:rsidRDefault="004F4278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721ECF" w:rsidRPr="00387F3B" w:rsidRDefault="00721ECF" w:rsidP="00326B04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26B04">
      <w:pPr>
        <w:pStyle w:val="NoSpacing"/>
        <w:rPr>
          <w:rFonts w:asciiTheme="minorHAnsi" w:hAnsiTheme="minorHAnsi"/>
          <w:sz w:val="6"/>
          <w:szCs w:val="6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W w:w="11231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6553"/>
      </w:tblGrid>
      <w:tr w:rsidR="00C9535C" w:rsidRPr="00387F3B" w:rsidTr="00CC772E">
        <w:trPr>
          <w:trHeight w:val="166"/>
        </w:trPr>
        <w:tc>
          <w:tcPr>
            <w:tcW w:w="4678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  <w:b/>
              </w:rPr>
              <w:t>Work/occupation/school/nursery:</w:t>
            </w:r>
            <w:r w:rsidRPr="00387F3B">
              <w:rPr>
                <w:rFonts w:asciiTheme="minorHAnsi" w:hAnsiTheme="minorHAnsi" w:cs="Calibri"/>
              </w:rPr>
              <w:t xml:space="preserve"> (including voluntary</w:t>
            </w:r>
            <w:r w:rsidR="00665C8E" w:rsidRPr="00387F3B">
              <w:rPr>
                <w:rFonts w:asciiTheme="minorHAnsi" w:hAnsiTheme="minorHAnsi" w:cs="Calibri"/>
              </w:rPr>
              <w:t xml:space="preserve"> work</w:t>
            </w:r>
            <w:r w:rsidRPr="00387F3B">
              <w:rPr>
                <w:rFonts w:asciiTheme="minorHAnsi" w:hAnsiTheme="minorHAnsi" w:cs="Calibri"/>
              </w:rPr>
              <w:t>)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Please give brief description</w:t>
            </w:r>
          </w:p>
        </w:tc>
        <w:bookmarkStart w:id="8" w:name="WkSchName"/>
        <w:tc>
          <w:tcPr>
            <w:tcW w:w="6553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WkSch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8"/>
          </w:p>
        </w:tc>
      </w:tr>
      <w:tr w:rsidR="00C9535C" w:rsidRPr="00387F3B" w:rsidTr="00CC772E">
        <w:trPr>
          <w:trHeight w:val="491"/>
        </w:trPr>
        <w:tc>
          <w:tcPr>
            <w:tcW w:w="4678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Employer / </w:t>
            </w:r>
            <w:r w:rsidR="00665C8E" w:rsidRPr="00387F3B">
              <w:rPr>
                <w:rFonts w:asciiTheme="minorHAnsi" w:hAnsiTheme="minorHAnsi" w:cs="Calibri"/>
              </w:rPr>
              <w:t>Company name and a</w:t>
            </w:r>
            <w:r w:rsidRPr="00387F3B">
              <w:rPr>
                <w:rFonts w:asciiTheme="minorHAnsi" w:hAnsiTheme="minorHAnsi" w:cs="Calibri"/>
              </w:rPr>
              <w:t>ddress:</w:t>
            </w:r>
          </w:p>
        </w:tc>
        <w:bookmarkStart w:id="9" w:name="WkSchAdd"/>
        <w:tc>
          <w:tcPr>
            <w:tcW w:w="6553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WkSchAdd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9"/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Y="177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7907"/>
        <w:gridCol w:w="13"/>
      </w:tblGrid>
      <w:tr w:rsidR="00721ECF" w:rsidRPr="00387F3B" w:rsidTr="00F352D0">
        <w:trPr>
          <w:gridAfter w:val="1"/>
          <w:wAfter w:w="13" w:type="dxa"/>
          <w:trHeight w:val="293"/>
        </w:trPr>
        <w:tc>
          <w:tcPr>
            <w:tcW w:w="11165" w:type="dxa"/>
            <w:gridSpan w:val="2"/>
            <w:shd w:val="clear" w:color="auto" w:fill="000000"/>
          </w:tcPr>
          <w:p w:rsidR="00721ECF" w:rsidRPr="00387F3B" w:rsidRDefault="00721ECF" w:rsidP="00387F3B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2: ILLNESS DETAILS</w:t>
            </w:r>
          </w:p>
        </w:tc>
      </w:tr>
      <w:tr w:rsidR="00721ECF" w:rsidRPr="00387F3B" w:rsidTr="00F352D0">
        <w:trPr>
          <w:trHeight w:val="293"/>
        </w:trPr>
        <w:tc>
          <w:tcPr>
            <w:tcW w:w="3258" w:type="dxa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Date of first symptoms:</w:t>
            </w:r>
          </w:p>
        </w:tc>
        <w:bookmarkStart w:id="10" w:name="OnsetDate"/>
        <w:tc>
          <w:tcPr>
            <w:tcW w:w="7920" w:type="dxa"/>
            <w:gridSpan w:val="2"/>
            <w:vAlign w:val="bottom"/>
          </w:tcPr>
          <w:p w:rsidR="00721ECF" w:rsidRPr="00387F3B" w:rsidRDefault="00721ECF" w:rsidP="001F0D2F">
            <w:pPr>
              <w:spacing w:before="80" w:after="0" w:line="240" w:lineRule="auto"/>
              <w:ind w:right="-2798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10"/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 w:rsidR="001F0D2F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                                                   </w:t>
            </w:r>
          </w:p>
        </w:tc>
      </w:tr>
      <w:tr w:rsidR="001F0D2F" w:rsidRPr="00387F3B" w:rsidTr="00F352D0">
        <w:trPr>
          <w:trHeight w:val="293"/>
        </w:trPr>
        <w:tc>
          <w:tcPr>
            <w:tcW w:w="3258" w:type="dxa"/>
          </w:tcPr>
          <w:p w:rsidR="001F0D2F" w:rsidRPr="00387F3B" w:rsidRDefault="001F0D2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>
              <w:rPr>
                <w:rFonts w:asciiTheme="minorHAnsi" w:hAnsiTheme="minorHAnsi" w:cs="Calibri"/>
                <w:b/>
                <w:noProof/>
              </w:rPr>
              <w:t xml:space="preserve">Are your symptoms still ongoing? 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</w:t>
            </w:r>
          </w:p>
        </w:tc>
        <w:tc>
          <w:tcPr>
            <w:tcW w:w="7920" w:type="dxa"/>
            <w:gridSpan w:val="2"/>
            <w:vAlign w:val="bottom"/>
          </w:tcPr>
          <w:p w:rsidR="001F0D2F" w:rsidRPr="00387F3B" w:rsidRDefault="001F0D2F" w:rsidP="001F0D2F">
            <w:pPr>
              <w:spacing w:before="80" w:after="0" w:line="240" w:lineRule="auto"/>
              <w:ind w:right="-2798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If no, how long did your symptoms last?   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     </w:t>
            </w:r>
          </w:p>
        </w:tc>
      </w:tr>
      <w:tr w:rsidR="00721ECF" w:rsidRPr="00387F3B" w:rsidTr="00F352D0">
        <w:trPr>
          <w:trHeight w:val="293"/>
        </w:trPr>
        <w:tc>
          <w:tcPr>
            <w:tcW w:w="3258" w:type="dxa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Were you admitted to hospital?</w:t>
            </w:r>
          </w:p>
        </w:tc>
        <w:tc>
          <w:tcPr>
            <w:tcW w:w="7920" w:type="dxa"/>
            <w:gridSpan w:val="2"/>
            <w:vAlign w:val="bottom"/>
          </w:tcPr>
          <w:p w:rsidR="00721ECF" w:rsidRPr="00387F3B" w:rsidRDefault="00721ECF" w:rsidP="00387F3B">
            <w:pPr>
              <w:spacing w:before="80" w:after="0" w:line="240" w:lineRule="auto"/>
              <w:ind w:right="-2798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 if YES, please give hospital ______________________________</w:t>
            </w: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X="-18" w:tblpY="177"/>
        <w:tblW w:w="1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276"/>
        <w:gridCol w:w="1842"/>
        <w:gridCol w:w="5898"/>
      </w:tblGrid>
      <w:tr w:rsidR="00C9535C" w:rsidRPr="00387F3B" w:rsidTr="00F03C88">
        <w:trPr>
          <w:trHeight w:val="137"/>
        </w:trPr>
        <w:tc>
          <w:tcPr>
            <w:tcW w:w="11109" w:type="dxa"/>
            <w:gridSpan w:val="4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</w:rPr>
              <w:t>Do you know of anyone else who has had similar symptoms either:</w:t>
            </w:r>
          </w:p>
        </w:tc>
      </w:tr>
      <w:tr w:rsidR="00C9535C" w:rsidRPr="00387F3B" w:rsidTr="00F03C88">
        <w:trPr>
          <w:trHeight w:val="137"/>
        </w:trPr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9535C" w:rsidRPr="00387F3B" w:rsidRDefault="004C08E9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In the 7</w:t>
            </w:r>
            <w:r w:rsidR="00C9535C" w:rsidRPr="00387F3B">
              <w:rPr>
                <w:rFonts w:asciiTheme="minorHAnsi" w:hAnsiTheme="minorHAnsi" w:cs="Calibri"/>
              </w:rPr>
              <w:t xml:space="preserve"> days before your illness?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Name and contact number:</w:t>
            </w:r>
          </w:p>
        </w:tc>
        <w:bookmarkStart w:id="11" w:name="RiskDiarrhDet"/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iskDiarrhDe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1"/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</w:p>
        </w:tc>
      </w:tr>
      <w:tr w:rsidR="00C9535C" w:rsidRPr="00387F3B" w:rsidTr="00F03C88">
        <w:trPr>
          <w:trHeight w:val="137"/>
        </w:trPr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Since your illness started? :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bookmarkStart w:id="12" w:name="RiskDiarrh"/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  <w:bookmarkEnd w:id="12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Name and contact number:</w:t>
            </w:r>
          </w:p>
        </w:tc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iskDiarrhDe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</w:p>
        </w:tc>
      </w:tr>
    </w:tbl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X="4" w:tblpY="59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27"/>
        <w:gridCol w:w="2126"/>
        <w:gridCol w:w="3276"/>
        <w:gridCol w:w="2549"/>
      </w:tblGrid>
      <w:tr w:rsidR="00721ECF" w:rsidRPr="00387F3B" w:rsidTr="00BB780D">
        <w:trPr>
          <w:trHeight w:val="293"/>
        </w:trPr>
        <w:tc>
          <w:tcPr>
            <w:tcW w:w="11178" w:type="dxa"/>
            <w:gridSpan w:val="4"/>
            <w:shd w:val="clear" w:color="auto" w:fill="000000"/>
          </w:tcPr>
          <w:p w:rsidR="00721ECF" w:rsidRPr="00387F3B" w:rsidRDefault="00721ECF" w:rsidP="00387F3B">
            <w:pPr>
              <w:spacing w:after="0" w:line="240" w:lineRule="auto"/>
              <w:ind w:left="54"/>
              <w:rPr>
                <w:rStyle w:val="PlaceholderText"/>
                <w:rFonts w:asciiTheme="minorHAnsi" w:hAnsiTheme="minorHAnsi" w:cs="Calibri"/>
                <w:b/>
                <w:color w:val="FFFFFF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FFFFFF"/>
              </w:rPr>
              <w:t>3: TRAVEL DETAILS</w:t>
            </w:r>
          </w:p>
        </w:tc>
      </w:tr>
      <w:tr w:rsidR="00721ECF" w:rsidRPr="00387F3B" w:rsidTr="00BB780D">
        <w:trPr>
          <w:trHeight w:val="293"/>
        </w:trPr>
        <w:tc>
          <w:tcPr>
            <w:tcW w:w="8629" w:type="dxa"/>
            <w:gridSpan w:val="3"/>
            <w:tcBorders>
              <w:right w:val="single" w:sz="6" w:space="0" w:color="auto"/>
            </w:tcBorders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 xml:space="preserve">3.1 In the </w:t>
            </w:r>
            <w:r w:rsidR="00444542" w:rsidRPr="00387F3B">
              <w:rPr>
                <w:rFonts w:asciiTheme="minorHAnsi" w:hAnsiTheme="minorHAnsi" w:cs="Calibri"/>
                <w:b/>
                <w:noProof/>
              </w:rPr>
              <w:t>7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days before your illness, did you 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>travel outside the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UK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>/ or return h</w:t>
            </w:r>
            <w:r w:rsidR="00572E7B" w:rsidRPr="00387F3B">
              <w:rPr>
                <w:rFonts w:asciiTheme="minorHAnsi" w:hAnsiTheme="minorHAnsi" w:cs="Calibri"/>
                <w:b/>
                <w:noProof/>
              </w:rPr>
              <w:t>o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 xml:space="preserve">me from </w:t>
            </w:r>
            <w:r w:rsidRPr="00387F3B">
              <w:rPr>
                <w:rFonts w:asciiTheme="minorHAnsi" w:hAnsiTheme="minorHAnsi" w:cs="Calibri"/>
                <w:b/>
                <w:noProof/>
              </w:rPr>
              <w:t>ABROAD?</w:t>
            </w:r>
          </w:p>
        </w:tc>
        <w:tc>
          <w:tcPr>
            <w:tcW w:w="2549" w:type="dxa"/>
            <w:tcBorders>
              <w:left w:val="single" w:sz="6" w:space="0" w:color="auto"/>
            </w:tcBorders>
          </w:tcPr>
          <w:p w:rsidR="00721ECF" w:rsidRPr="00387F3B" w:rsidRDefault="00721ECF" w:rsidP="00387F3B">
            <w:pPr>
              <w:spacing w:before="80" w:after="0" w:line="240" w:lineRule="auto"/>
              <w:ind w:left="54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721ECF" w:rsidRPr="00387F3B" w:rsidTr="00BB780D">
        <w:trPr>
          <w:trHeight w:val="293"/>
        </w:trPr>
        <w:tc>
          <w:tcPr>
            <w:tcW w:w="3227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 xml:space="preserve">Date left UK: </w:t>
            </w:r>
          </w:p>
        </w:tc>
        <w:bookmarkStart w:id="13" w:name="DepDate"/>
        <w:tc>
          <w:tcPr>
            <w:tcW w:w="2126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3"/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  <w:tc>
          <w:tcPr>
            <w:tcW w:w="3276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noProof/>
              </w:rPr>
              <w:t>Date returned to UK:</w:t>
            </w:r>
          </w:p>
        </w:tc>
        <w:tc>
          <w:tcPr>
            <w:tcW w:w="2549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721ECF" w:rsidRPr="00387F3B" w:rsidTr="00CC772E">
        <w:trPr>
          <w:trHeight w:val="418"/>
        </w:trPr>
        <w:tc>
          <w:tcPr>
            <w:tcW w:w="3227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 xml:space="preserve">Country(ies) visited:     </w:t>
            </w:r>
          </w:p>
        </w:tc>
        <w:bookmarkStart w:id="14" w:name="RetDate"/>
        <w:tc>
          <w:tcPr>
            <w:tcW w:w="7951" w:type="dxa"/>
            <w:gridSpan w:val="3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4"/>
          </w:p>
        </w:tc>
      </w:tr>
      <w:tr w:rsidR="00721ECF" w:rsidRPr="00387F3B" w:rsidTr="00CC772E">
        <w:trPr>
          <w:trHeight w:val="549"/>
        </w:trPr>
        <w:tc>
          <w:tcPr>
            <w:tcW w:w="3227" w:type="dxa"/>
            <w:tcBorders>
              <w:right w:val="single" w:sz="6" w:space="0" w:color="auto"/>
            </w:tcBorders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Details:</w:t>
            </w:r>
            <w:r w:rsidR="00CC772E" w:rsidRPr="00387F3B">
              <w:rPr>
                <w:rFonts w:asciiTheme="minorHAnsi" w:hAnsiTheme="minorHAnsi" w:cs="Calibri"/>
                <w:noProof/>
              </w:rPr>
              <w:t xml:space="preserve"> </w:t>
            </w:r>
            <w:r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accommodation  name, town and dates of stay</w:t>
            </w:r>
          </w:p>
        </w:tc>
        <w:tc>
          <w:tcPr>
            <w:tcW w:w="7951" w:type="dxa"/>
            <w:gridSpan w:val="3"/>
            <w:tcBorders>
              <w:left w:val="single" w:sz="6" w:space="0" w:color="auto"/>
            </w:tcBorders>
            <w:vAlign w:val="center"/>
          </w:tcPr>
          <w:p w:rsidR="00F03C88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</w:tr>
    </w:tbl>
    <w:p w:rsidR="00326B04" w:rsidRPr="00387F3B" w:rsidRDefault="00326B04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tbl>
      <w:tblPr>
        <w:tblpPr w:leftFromText="180" w:rightFromText="180" w:vertAnchor="text" w:horzAnchor="margin" w:tblpX="4" w:tblpY="-49"/>
        <w:tblOverlap w:val="never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093"/>
        <w:gridCol w:w="2552"/>
        <w:gridCol w:w="13"/>
      </w:tblGrid>
      <w:tr w:rsidR="00CC772E" w:rsidRPr="00387F3B" w:rsidTr="00CC772E">
        <w:trPr>
          <w:trHeight w:val="326"/>
        </w:trPr>
        <w:tc>
          <w:tcPr>
            <w:tcW w:w="8613" w:type="dxa"/>
            <w:gridSpan w:val="2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/>
                <w:b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 xml:space="preserve">3.2 In the </w:t>
            </w:r>
            <w:r w:rsidR="001613FD" w:rsidRPr="00387F3B">
              <w:rPr>
                <w:rFonts w:asciiTheme="minorHAnsi" w:hAnsiTheme="minorHAnsi" w:cs="Calibri"/>
                <w:b/>
                <w:noProof/>
              </w:rPr>
              <w:t>7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days before your illness, did you travel within the UK?  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(plea</w:t>
            </w:r>
            <w:r w:rsidR="00572E7B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s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 xml:space="preserve">e give details </w:t>
            </w:r>
            <w:r w:rsidR="00665C8E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details: accommodation  name, town and dates of stay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)</w:t>
            </w:r>
          </w:p>
        </w:tc>
        <w:tc>
          <w:tcPr>
            <w:tcW w:w="2565" w:type="dxa"/>
            <w:gridSpan w:val="2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CC772E" w:rsidRPr="00387F3B" w:rsidTr="00CC772E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CC772E" w:rsidRPr="00387F3B" w:rsidTr="00CC772E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tbl>
      <w:tblPr>
        <w:tblpPr w:leftFromText="180" w:rightFromText="180" w:vertAnchor="text" w:horzAnchor="margin" w:tblpX="4" w:tblpY="-49"/>
        <w:tblOverlap w:val="never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093"/>
        <w:gridCol w:w="2552"/>
        <w:gridCol w:w="13"/>
      </w:tblGrid>
      <w:tr w:rsidR="001613FD" w:rsidRPr="00387F3B" w:rsidTr="00F03C88">
        <w:trPr>
          <w:trHeight w:val="326"/>
        </w:trPr>
        <w:tc>
          <w:tcPr>
            <w:tcW w:w="8613" w:type="dxa"/>
            <w:gridSpan w:val="2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/>
                <w:b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3</w:t>
            </w:r>
            <w:r w:rsidR="004C08E9" w:rsidRPr="00387F3B">
              <w:rPr>
                <w:rFonts w:asciiTheme="minorHAnsi" w:hAnsiTheme="minorHAnsi" w:cs="Calibri"/>
                <w:b/>
                <w:noProof/>
              </w:rPr>
              <w:t>.3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In the 7 days before your illness, did you have contact with anybody who travelled outside of the UK?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(pleae give details below, including where they travelled to)</w:t>
            </w:r>
          </w:p>
        </w:tc>
        <w:tc>
          <w:tcPr>
            <w:tcW w:w="2565" w:type="dxa"/>
            <w:gridSpan w:val="2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1613FD" w:rsidRPr="00387F3B" w:rsidTr="00F03C88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1613FD" w:rsidRPr="00387F3B" w:rsidTr="00F03C88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</w:tbl>
    <w:p w:rsidR="001613FD" w:rsidRPr="00387F3B" w:rsidRDefault="001613FD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E622F4" w:rsidRPr="00387F3B" w:rsidRDefault="00387F3B" w:rsidP="00387F3B">
      <w:pPr>
        <w:keepNext/>
        <w:shd w:val="clear" w:color="auto" w:fill="000000"/>
        <w:tabs>
          <w:tab w:val="left" w:pos="-1440"/>
          <w:tab w:val="left" w:pos="-720"/>
        </w:tabs>
        <w:suppressAutoHyphens/>
        <w:spacing w:before="240" w:after="240" w:line="240" w:lineRule="auto"/>
        <w:ind w:right="-45"/>
        <w:jc w:val="both"/>
        <w:rPr>
          <w:rFonts w:asciiTheme="minorHAnsi" w:hAnsiTheme="minorHAnsi"/>
          <w:b/>
          <w:smallCaps/>
          <w:noProof/>
          <w:color w:val="FFFFFF"/>
          <w:spacing w:val="-3"/>
          <w:szCs w:val="20"/>
          <w:lang w:val="en-GB"/>
        </w:rPr>
      </w:pPr>
      <w:r>
        <w:rPr>
          <w:rFonts w:asciiTheme="minorHAnsi" w:hAnsiTheme="minorHAnsi"/>
          <w:b/>
          <w:smallCaps/>
          <w:noProof/>
          <w:color w:val="FFFFFF"/>
          <w:spacing w:val="-3"/>
          <w:szCs w:val="20"/>
          <w:lang w:val="en-GB"/>
        </w:rPr>
        <w:t xml:space="preserve">4.1 </w:t>
      </w:r>
      <w:r w:rsidRPr="00387F3B">
        <w:rPr>
          <w:b/>
        </w:rPr>
        <w:t>E</w:t>
      </w:r>
      <w:r>
        <w:rPr>
          <w:b/>
        </w:rPr>
        <w:t>ATING OUT/TAKEAWAYS</w:t>
      </w:r>
    </w:p>
    <w:p w:rsidR="00E622F4" w:rsidRPr="00387F3B" w:rsidRDefault="00E622F4" w:rsidP="00387F3B">
      <w:pPr>
        <w:tabs>
          <w:tab w:val="num" w:pos="737"/>
        </w:tabs>
        <w:spacing w:before="120" w:after="0" w:line="240" w:lineRule="auto"/>
        <w:ind w:left="737" w:hanging="737"/>
        <w:rPr>
          <w:rFonts w:asciiTheme="minorHAnsi" w:hAnsiTheme="minorHAnsi"/>
          <w:bCs/>
          <w:noProof/>
          <w:szCs w:val="20"/>
          <w:lang w:val="en-GB"/>
        </w:rPr>
      </w:pP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Did you eat any meals out at a function in the </w:t>
      </w:r>
      <w:r w:rsidRPr="00387F3B">
        <w:rPr>
          <w:rFonts w:asciiTheme="minorHAnsi" w:hAnsiTheme="minorHAnsi"/>
          <w:b/>
          <w:bCs/>
          <w:noProof/>
          <w:szCs w:val="20"/>
          <w:lang w:val="en-GB"/>
        </w:rPr>
        <w:t>7 DAYS</w:t>
      </w: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 before you started to feel ill?</w:t>
      </w:r>
    </w:p>
    <w:p w:rsidR="00E622F4" w:rsidRPr="00387F3B" w:rsidRDefault="00E622F4" w:rsidP="00387F3B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  <w:t>[</w:t>
      </w:r>
      <w:r w:rsidRPr="00387F3B">
        <w:rPr>
          <w:rFonts w:asciiTheme="minorHAnsi" w:hAnsiTheme="minorHAnsi"/>
          <w:b/>
          <w:i/>
          <w:noProof/>
          <w:spacing w:val="-2"/>
          <w:sz w:val="18"/>
          <w:szCs w:val="16"/>
          <w:lang w:val="en-GB"/>
        </w:rPr>
        <w:t xml:space="preserve">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wedding reception, birthday/ anniversary or dinner party, club or conference dinner]</w:t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 xml:space="preserve">Yes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 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 xml:space="preserve">No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 </w:t>
      </w:r>
    </w:p>
    <w:p w:rsidR="00387F3B" w:rsidRDefault="00E622F4" w:rsidP="00387F3B">
      <w:pPr>
        <w:numPr>
          <w:ilvl w:val="0"/>
          <w:numId w:val="2"/>
        </w:numPr>
        <w:tabs>
          <w:tab w:val="left" w:pos="-1440"/>
          <w:tab w:val="left" w:pos="-737"/>
        </w:tabs>
        <w:suppressAutoHyphens/>
        <w:spacing w:after="0" w:line="240" w:lineRule="auto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Name(s) ……………………………………………………………………………………...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1444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[Prompt: Hotel X, restaurant Y etc]</w:t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ii)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>Location(s) ……………………………………………………………….………………………</w:t>
      </w:r>
    </w:p>
    <w:p w:rsidR="00E622F4" w:rsidRPr="00387F3B" w:rsidRDefault="00387F3B" w:rsidP="00387F3B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  <w:r w:rsidR="00E622F4"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  <w:t>[</w:t>
      </w:r>
      <w:r w:rsidR="00E622F4" w:rsidRPr="00387F3B">
        <w:rPr>
          <w:rFonts w:asciiTheme="minorHAnsi" w:hAnsiTheme="minorHAnsi"/>
          <w:bCs/>
          <w:i/>
          <w:noProof/>
          <w:spacing w:val="-2"/>
          <w:sz w:val="18"/>
          <w:szCs w:val="16"/>
          <w:lang w:val="en-GB"/>
        </w:rPr>
        <w:t>Prompt</w:t>
      </w:r>
      <w:r w:rsidR="00E622F4" w:rsidRPr="00387F3B">
        <w:rPr>
          <w:rFonts w:asciiTheme="minorHAnsi" w:hAnsiTheme="minorHAnsi"/>
          <w:b/>
          <w:bCs/>
          <w:i/>
          <w:noProof/>
          <w:spacing w:val="-2"/>
          <w:sz w:val="18"/>
          <w:szCs w:val="16"/>
          <w:lang w:val="en-GB"/>
        </w:rPr>
        <w:t xml:space="preserve">: </w:t>
      </w:r>
      <w:r w:rsidR="00E622F4"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street and town or area etc]</w:t>
      </w:r>
    </w:p>
    <w:p w:rsidR="00E622F4" w:rsidRPr="00387F3B" w:rsidRDefault="00E622F4" w:rsidP="00387F3B">
      <w:pPr>
        <w:keepNext/>
        <w:tabs>
          <w:tab w:val="num" w:pos="737"/>
        </w:tabs>
        <w:spacing w:before="120" w:after="0" w:line="240" w:lineRule="auto"/>
        <w:ind w:left="737" w:hanging="737"/>
        <w:rPr>
          <w:rFonts w:asciiTheme="minorHAnsi" w:hAnsiTheme="minorHAnsi"/>
          <w:bCs/>
          <w:noProof/>
          <w:szCs w:val="20"/>
          <w:lang w:val="en-GB"/>
        </w:rPr>
      </w:pP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Did you eat any food (including take-aways and delivered foods) from or in any of the following places in the </w:t>
      </w:r>
      <w:r w:rsidRPr="00387F3B">
        <w:rPr>
          <w:rFonts w:asciiTheme="minorHAnsi" w:hAnsiTheme="minorHAnsi"/>
          <w:b/>
          <w:bCs/>
          <w:noProof/>
          <w:szCs w:val="20"/>
          <w:lang w:val="en-GB"/>
        </w:rPr>
        <w:t xml:space="preserve">7 DAYS </w:t>
      </w:r>
      <w:r w:rsidRPr="00387F3B">
        <w:rPr>
          <w:rFonts w:asciiTheme="minorHAnsi" w:hAnsiTheme="minorHAnsi"/>
          <w:bCs/>
          <w:noProof/>
          <w:szCs w:val="20"/>
          <w:lang w:val="en-GB"/>
        </w:rPr>
        <w:t>before you became ill?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Yes</w:t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No</w:t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Name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20" w:hanging="11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Coffee shop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keepNext/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Starbucks, Costas etc]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Burger restaurant/takeaway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……………………………………………….………………....</w:t>
      </w:r>
    </w:p>
    <w:p w:rsidR="00E622F4" w:rsidRPr="00387F3B" w:rsidRDefault="00E622F4" w:rsidP="00E622F4">
      <w:pPr>
        <w:keepNext/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McDonalds, Burger King etc]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Pizza restaurant/takeaway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Dominos, Pizza Express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Kebab shop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Fish &amp; chip shop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Fried chicken shop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KFC, Tennesee Fried Chicken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Bakery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Sandwich bar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Delicatessen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[not in a supermarket]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Chinese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Indian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Italian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Other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Hotel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Café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[greasy spoons etc.]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Pub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lastRenderedPageBreak/>
        <w:t>Canteen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Mobile caterer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lunch van, hot dog stand, market stands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Motorway service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Airport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Railway station/train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Petrol station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Other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C06DBA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</w:t>
      </w:r>
      <w:r w:rsidRPr="00387F3B">
        <w:rPr>
          <w:rFonts w:asciiTheme="minorHAnsi" w:hAnsiTheme="minorHAnsi"/>
          <w:bCs/>
          <w:i/>
          <w:noProof/>
          <w:spacing w:val="-2"/>
          <w:sz w:val="18"/>
          <w:szCs w:val="16"/>
          <w:lang w:val="en-GB"/>
        </w:rPr>
        <w:t xml:space="preserve">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eg ferry, theme park etc]</w:t>
      </w:r>
    </w:p>
    <w:p w:rsidR="00E622F4" w:rsidRPr="00387F3B" w:rsidRDefault="00E622F4" w:rsidP="00E622F4">
      <w:pPr>
        <w:pStyle w:val="Response"/>
        <w:rPr>
          <w:rFonts w:asciiTheme="minorHAnsi" w:hAnsiTheme="minorHAnsi"/>
        </w:rPr>
      </w:pPr>
    </w:p>
    <w:p w:rsidR="00E622F4" w:rsidRPr="00387F3B" w:rsidRDefault="00E622F4" w:rsidP="00E622F4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31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2908"/>
        <w:gridCol w:w="6595"/>
      </w:tblGrid>
      <w:tr w:rsidR="00E622F4" w:rsidRPr="00387F3B" w:rsidTr="00E622F4">
        <w:trPr>
          <w:trHeight w:val="38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E622F4" w:rsidRPr="00387F3B" w:rsidRDefault="00E622F4" w:rsidP="00E622F4">
            <w:pPr>
              <w:suppressAutoHyphens/>
              <w:spacing w:before="40" w:after="0"/>
              <w:jc w:val="both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  <w:spacing w:val="-3"/>
              </w:rPr>
              <w:t>4.2 If you ate out in the 7 days before your illness, please provide details about where, when and what food you ate.</w:t>
            </w:r>
          </w:p>
        </w:tc>
      </w:tr>
      <w:tr w:rsidR="00E622F4" w:rsidRPr="00387F3B" w:rsidTr="00E622F4">
        <w:trPr>
          <w:trHeight w:val="386"/>
        </w:trPr>
        <w:tc>
          <w:tcPr>
            <w:tcW w:w="647" w:type="pct"/>
            <w:tcBorders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sz w:val="20"/>
                <w:szCs w:val="20"/>
              </w:rPr>
              <w:t>Date &amp; time</w:t>
            </w:r>
          </w:p>
        </w:tc>
        <w:tc>
          <w:tcPr>
            <w:tcW w:w="133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Description of food</w:t>
            </w:r>
          </w:p>
        </w:tc>
        <w:tc>
          <w:tcPr>
            <w:tcW w:w="3021" w:type="pct"/>
            <w:tcBorders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Establishment and location where food obtained</w:t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</w:tbl>
    <w:p w:rsidR="00E622F4" w:rsidRPr="00387F3B" w:rsidRDefault="00E622F4" w:rsidP="00E622F4">
      <w:pPr>
        <w:pStyle w:val="NoSpacing"/>
        <w:rPr>
          <w:rFonts w:asciiTheme="minorHAnsi" w:hAnsiTheme="minorHAnsi"/>
          <w:sz w:val="10"/>
          <w:szCs w:val="10"/>
        </w:rPr>
      </w:pPr>
    </w:p>
    <w:p w:rsidR="00E622F4" w:rsidRPr="00387F3B" w:rsidRDefault="00E622F4" w:rsidP="00E622F4">
      <w:pPr>
        <w:pStyle w:val="NoSpacing"/>
        <w:rPr>
          <w:rFonts w:asciiTheme="minorHAnsi" w:hAnsiTheme="minorHAnsi"/>
          <w:sz w:val="10"/>
          <w:szCs w:val="10"/>
        </w:rPr>
      </w:pPr>
    </w:p>
    <w:p w:rsidR="004C08E9" w:rsidRPr="00387F3B" w:rsidRDefault="004C08E9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4C08E9" w:rsidRPr="00387F3B" w:rsidRDefault="004C08E9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C9535C" w:rsidRPr="00387F3B" w:rsidRDefault="00387F3B" w:rsidP="00387F3B">
      <w:pPr>
        <w:pStyle w:val="SectionHeading"/>
      </w:pPr>
      <w:r w:rsidRPr="00387F3B">
        <w:lastRenderedPageBreak/>
        <w:t>5. FOOD EXPOSURES</w:t>
      </w:r>
    </w:p>
    <w:p w:rsidR="00C9535C" w:rsidRPr="00387F3B" w:rsidRDefault="00C9535C" w:rsidP="00C9535C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b/>
          <w:sz w:val="24"/>
          <w:szCs w:val="24"/>
        </w:rPr>
      </w:pPr>
      <w:r w:rsidRPr="00387F3B">
        <w:rPr>
          <w:rFonts w:asciiTheme="minorHAnsi" w:hAnsiTheme="minorHAnsi"/>
          <w:b/>
          <w:sz w:val="24"/>
          <w:szCs w:val="24"/>
        </w:rPr>
        <w:t>Did you eat any of the following types of food in the WEEK</w:t>
      </w:r>
      <w:r w:rsidR="00E657BC" w:rsidRPr="00387F3B">
        <w:rPr>
          <w:rFonts w:asciiTheme="minorHAnsi" w:hAnsiTheme="minorHAnsi"/>
          <w:b/>
          <w:sz w:val="24"/>
          <w:szCs w:val="24"/>
        </w:rPr>
        <w:t xml:space="preserve"> </w:t>
      </w:r>
      <w:r w:rsidR="00323A0A" w:rsidRPr="00387F3B">
        <w:rPr>
          <w:rFonts w:asciiTheme="minorHAnsi" w:hAnsiTheme="minorHAnsi"/>
          <w:b/>
          <w:sz w:val="24"/>
          <w:szCs w:val="24"/>
        </w:rPr>
        <w:t>/ 7 DAYS</w:t>
      </w:r>
      <w:r w:rsidRPr="00387F3B">
        <w:rPr>
          <w:rFonts w:asciiTheme="minorHAnsi" w:hAnsiTheme="minorHAnsi"/>
          <w:b/>
          <w:sz w:val="24"/>
          <w:szCs w:val="24"/>
        </w:rPr>
        <w:t xml:space="preserve"> before you became ill? </w:t>
      </w:r>
    </w:p>
    <w:p w:rsidR="00572E7B" w:rsidRPr="00387F3B" w:rsidRDefault="00572E7B" w:rsidP="00572E7B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sz w:val="22"/>
          <w:u w:val="single"/>
        </w:rPr>
      </w:pPr>
      <w:r w:rsidRPr="00387F3B">
        <w:rPr>
          <w:rFonts w:asciiTheme="minorHAnsi" w:hAnsiTheme="minorHAnsi"/>
          <w:sz w:val="22"/>
          <w:u w:val="single"/>
        </w:rPr>
        <w:t>Egg dishes</w:t>
      </w:r>
    </w:p>
    <w:p w:rsidR="00C9535C" w:rsidRPr="00387F3B" w:rsidRDefault="00C9535C" w:rsidP="00C9535C">
      <w:pPr>
        <w:pStyle w:val="Response"/>
        <w:keepNext/>
        <w:keepLines/>
        <w:spacing w:line="240" w:lineRule="auto"/>
        <w:rPr>
          <w:rFonts w:asciiTheme="minorHAnsi" w:hAnsiTheme="minorHAnsi"/>
          <w:b/>
        </w:rPr>
      </w:pP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  <w:t xml:space="preserve">   </w:t>
      </w:r>
      <w:r w:rsidR="00387F3B">
        <w:rPr>
          <w:rFonts w:asciiTheme="minorHAnsi" w:hAnsiTheme="minorHAnsi"/>
          <w:b/>
        </w:rPr>
        <w:t xml:space="preserve">       At home        </w:t>
      </w:r>
      <w:r w:rsidRPr="00387F3B">
        <w:rPr>
          <w:rFonts w:asciiTheme="minorHAnsi" w:hAnsiTheme="minorHAnsi"/>
          <w:b/>
        </w:rPr>
        <w:t>Away from home</w:t>
      </w:r>
      <w:r w:rsidR="00323A0A" w:rsidRPr="00387F3B">
        <w:rPr>
          <w:rFonts w:asciiTheme="minorHAnsi" w:hAnsiTheme="minorHAnsi"/>
          <w:b/>
        </w:rPr>
        <w:t xml:space="preserve">    </w:t>
      </w:r>
      <w:r w:rsidR="00387F3B">
        <w:rPr>
          <w:rFonts w:asciiTheme="minorHAnsi" w:hAnsiTheme="minorHAnsi"/>
          <w:b/>
        </w:rPr>
        <w:t xml:space="preserve">  </w:t>
      </w:r>
      <w:r w:rsidR="00323A0A" w:rsidRPr="00387F3B">
        <w:rPr>
          <w:rFonts w:asciiTheme="minorHAnsi" w:hAnsiTheme="minorHAnsi"/>
          <w:b/>
        </w:rPr>
        <w:t xml:space="preserve">  </w:t>
      </w:r>
      <w:r w:rsidR="00387F3B">
        <w:rPr>
          <w:rFonts w:asciiTheme="minorHAnsi" w:hAnsiTheme="minorHAnsi"/>
          <w:b/>
        </w:rPr>
        <w:t>No</w:t>
      </w:r>
      <w:r w:rsidR="00387F3B">
        <w:rPr>
          <w:rFonts w:asciiTheme="minorHAnsi" w:hAnsiTheme="minorHAnsi"/>
          <w:b/>
        </w:rPr>
        <w:tab/>
        <w:t xml:space="preserve">      </w:t>
      </w:r>
      <w:r w:rsidRPr="00387F3B">
        <w:rPr>
          <w:rFonts w:asciiTheme="minorHAnsi" w:hAnsiTheme="minorHAnsi"/>
          <w:b/>
        </w:rPr>
        <w:t>Details/Where purchased</w:t>
      </w:r>
      <w:r w:rsidR="00161F97" w:rsidRPr="00387F3B">
        <w:rPr>
          <w:rFonts w:asciiTheme="minorHAnsi" w:hAnsiTheme="minorHAnsi"/>
          <w:b/>
        </w:rPr>
        <w:t>/consumed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  <w:sz w:val="18"/>
        </w:rPr>
      </w:pPr>
      <w:r w:rsidRPr="00387F3B">
        <w:rPr>
          <w:rFonts w:asciiTheme="minorHAnsi" w:hAnsiTheme="minorHAnsi"/>
          <w:sz w:val="22"/>
        </w:rPr>
        <w:t>Fried egg</w:t>
      </w:r>
      <w:r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  <w:r w:rsidR="003557A3" w:rsidRPr="00387F3B">
        <w:rPr>
          <w:rFonts w:asciiTheme="minorHAnsi" w:hAnsiTheme="minorHAnsi"/>
        </w:rPr>
        <w:br/>
      </w:r>
      <w:r w:rsidR="00387F3B" w:rsidRPr="00387F3B">
        <w:rPr>
          <w:rFonts w:asciiTheme="minorHAnsi" w:hAnsiTheme="minorHAnsi"/>
          <w:sz w:val="22"/>
        </w:rPr>
        <w:t>Scrambled eggs</w:t>
      </w:r>
      <w:r w:rsidR="00387F3B" w:rsidRPr="00387F3B">
        <w:rPr>
          <w:rFonts w:asciiTheme="minorHAnsi" w:hAnsiTheme="minorHAnsi"/>
        </w:rPr>
        <w:tab/>
      </w:r>
      <w:r w:rsidR="00387F3B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Other </w:t>
      </w:r>
      <w:r w:rsidR="00E622F4" w:rsidRPr="00387F3B">
        <w:rPr>
          <w:rFonts w:asciiTheme="minorHAnsi" w:hAnsiTheme="minorHAnsi"/>
          <w:sz w:val="22"/>
        </w:rPr>
        <w:t xml:space="preserve">cooked </w:t>
      </w:r>
      <w:r w:rsidRPr="00387F3B">
        <w:rPr>
          <w:rFonts w:asciiTheme="minorHAnsi" w:hAnsiTheme="minorHAnsi"/>
          <w:sz w:val="22"/>
        </w:rPr>
        <w:t>eggs</w:t>
      </w:r>
      <w:r w:rsidR="00E622F4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18"/>
        </w:rPr>
        <w:t xml:space="preserve">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 xml:space="preserve"> </w:t>
      </w:r>
      <w:r w:rsidRPr="00387F3B">
        <w:rPr>
          <w:rFonts w:asciiTheme="minorHAnsi" w:hAnsiTheme="minorHAnsi"/>
        </w:rPr>
        <w:t>………………………………………………….</w:t>
      </w:r>
      <w:r w:rsidR="00E622F4" w:rsidRPr="00387F3B">
        <w:rPr>
          <w:rFonts w:asciiTheme="minorHAnsi" w:hAnsiTheme="minorHAnsi"/>
        </w:rPr>
        <w:t>….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  <w:sz w:val="16"/>
        </w:rPr>
      </w:pPr>
      <w:r w:rsidRPr="00387F3B">
        <w:rPr>
          <w:rFonts w:asciiTheme="minorHAnsi" w:hAnsiTheme="minorHAnsi"/>
          <w:sz w:val="16"/>
        </w:rPr>
        <w:t>(eg. poached, boiled, etc)</w:t>
      </w:r>
    </w:p>
    <w:p w:rsidR="00C666A6" w:rsidRPr="00387F3B" w:rsidRDefault="00C666A6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Raw egg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323A0A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Processed </w:t>
      </w:r>
      <w:r w:rsidR="00A4601E" w:rsidRPr="00387F3B">
        <w:rPr>
          <w:rFonts w:asciiTheme="minorHAnsi" w:hAnsiTheme="minorHAnsi"/>
          <w:sz w:val="22"/>
        </w:rPr>
        <w:t>Liquid egg</w:t>
      </w:r>
      <w:r w:rsid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387F3B">
        <w:rPr>
          <w:rFonts w:asciiTheme="minorHAnsi" w:hAnsiTheme="minorHAnsi"/>
          <w:sz w:val="16"/>
        </w:rPr>
        <w:t>(white/yolk/whole)</w:t>
      </w:r>
    </w:p>
    <w:p w:rsidR="003557A3" w:rsidRPr="00387F3B" w:rsidRDefault="00323A0A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</w:rPr>
        <w:t>Powdered Scrambled egg</w:t>
      </w:r>
      <w:r w:rsidRPr="00387F3B">
        <w:rPr>
          <w:rFonts w:asciiTheme="minorHAnsi" w:hAnsiTheme="minorHAnsi"/>
          <w:sz w:val="18"/>
        </w:rPr>
        <w:t xml:space="preserve"> </w:t>
      </w:r>
      <w:r w:rsidR="00387F3B">
        <w:rPr>
          <w:rFonts w:asciiTheme="minorHAnsi" w:hAnsiTheme="minorHAnsi"/>
          <w:sz w:val="18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Egg </w:t>
      </w:r>
      <w:r w:rsidR="00F03C88" w:rsidRPr="00387F3B">
        <w:rPr>
          <w:rFonts w:asciiTheme="minorHAnsi" w:hAnsiTheme="minorHAnsi"/>
          <w:sz w:val="22"/>
        </w:rPr>
        <w:t xml:space="preserve">powder </w:t>
      </w:r>
      <w:r w:rsidR="003557A3" w:rsidRPr="00387F3B">
        <w:rPr>
          <w:rFonts w:asciiTheme="minorHAnsi" w:hAnsiTheme="minorHAnsi"/>
          <w:sz w:val="18"/>
        </w:rPr>
        <w:tab/>
      </w:r>
      <w:r w:rsidR="003557A3" w:rsidRPr="00387F3B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Pickled eggs 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Scotch eggs</w:t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Fresh egg noodles/pasta</w:t>
      </w:r>
      <w:r w:rsidR="003557A3" w:rsidRPr="00387F3B">
        <w:rPr>
          <w:rFonts w:asciiTheme="minorHAnsi" w:hAnsiTheme="minorHAnsi"/>
          <w:sz w:val="16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F03C88" w:rsidP="00C9535C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1"/>
          <w:szCs w:val="21"/>
        </w:rPr>
        <w:t>Packaged e</w:t>
      </w:r>
      <w:r w:rsidR="00A4601E" w:rsidRPr="00387F3B">
        <w:rPr>
          <w:rFonts w:asciiTheme="minorHAnsi" w:hAnsiTheme="minorHAnsi"/>
          <w:sz w:val="21"/>
          <w:szCs w:val="21"/>
        </w:rPr>
        <w:t>gg mayo</w:t>
      </w:r>
      <w:r w:rsidRPr="00387F3B">
        <w:rPr>
          <w:rFonts w:asciiTheme="minorHAnsi" w:hAnsiTheme="minorHAnsi"/>
          <w:sz w:val="21"/>
          <w:szCs w:val="21"/>
        </w:rPr>
        <w:t xml:space="preserve"> filling</w:t>
      </w:r>
      <w:r w:rsidR="002006DD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Protein powder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22"/>
        </w:rPr>
        <w:t>Quiche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Omelette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French toast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F03C88" w:rsidP="002006DD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18"/>
        </w:rPr>
        <w:t>Fresh/</w:t>
      </w:r>
      <w:r w:rsidR="00AD78E7" w:rsidRPr="00387F3B">
        <w:rPr>
          <w:rFonts w:asciiTheme="minorHAnsi" w:hAnsiTheme="minorHAnsi"/>
          <w:sz w:val="18"/>
        </w:rPr>
        <w:t xml:space="preserve">homemade </w:t>
      </w:r>
      <w:r w:rsidR="002006DD" w:rsidRPr="00387F3B">
        <w:rPr>
          <w:rFonts w:asciiTheme="minorHAnsi" w:hAnsiTheme="minorHAnsi"/>
          <w:sz w:val="18"/>
        </w:rPr>
        <w:t>Mayonnaise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ab/>
        <w:t xml:space="preserve">        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 xml:space="preserve">  </w:t>
      </w:r>
      <w:r w:rsidR="002006DD" w:rsidRPr="00387F3B">
        <w:rPr>
          <w:rFonts w:asciiTheme="minorHAnsi" w:hAnsiTheme="minorHAnsi"/>
        </w:rPr>
        <w:tab/>
        <w:t xml:space="preserve">         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A80E23" w:rsidP="007B606A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Egg fried rice</w:t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C666A6" w:rsidRPr="00387F3B" w:rsidRDefault="00E622F4" w:rsidP="00E622F4">
      <w:pPr>
        <w:pStyle w:val="Response"/>
        <w:keepNext/>
        <w:keepLines/>
        <w:ind w:left="0"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22"/>
        </w:rPr>
        <w:t>S</w:t>
      </w:r>
      <w:r w:rsidR="00C666A6" w:rsidRPr="00387F3B">
        <w:rPr>
          <w:rFonts w:asciiTheme="minorHAnsi" w:hAnsiTheme="minorHAnsi"/>
          <w:sz w:val="22"/>
        </w:rPr>
        <w:t>alad</w:t>
      </w:r>
      <w:r w:rsidRPr="00387F3B">
        <w:rPr>
          <w:rFonts w:asciiTheme="minorHAnsi" w:hAnsiTheme="minorHAnsi"/>
          <w:sz w:val="22"/>
        </w:rPr>
        <w:t xml:space="preserve"> with egg</w:t>
      </w:r>
      <w:r w:rsidR="00C666A6" w:rsidRPr="00387F3B">
        <w:rPr>
          <w:rFonts w:asciiTheme="minorHAnsi" w:hAnsiTheme="minorHAnsi"/>
        </w:rPr>
        <w:tab/>
      </w:r>
      <w:r w:rsidR="00C666A6" w:rsidRPr="00387F3B">
        <w:rPr>
          <w:rFonts w:asciiTheme="minorHAnsi" w:hAnsiTheme="minorHAnsi"/>
        </w:rPr>
        <w:tab/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ab/>
        <w:t xml:space="preserve">        </w:t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 xml:space="preserve">  </w:t>
      </w:r>
      <w:r w:rsidR="00C666A6" w:rsidRPr="00387F3B">
        <w:rPr>
          <w:rFonts w:asciiTheme="minorHAnsi" w:hAnsiTheme="minorHAnsi"/>
        </w:rPr>
        <w:tab/>
        <w:t xml:space="preserve">         </w:t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ab/>
        <w:t>……………………………………………………….</w:t>
      </w:r>
    </w:p>
    <w:p w:rsidR="00C666A6" w:rsidRPr="00387F3B" w:rsidRDefault="00C666A6" w:rsidP="00C9535C">
      <w:pPr>
        <w:pStyle w:val="Response"/>
        <w:keepNext/>
        <w:keepLines/>
        <w:rPr>
          <w:rFonts w:asciiTheme="minorHAnsi" w:hAnsiTheme="minorHAnsi"/>
          <w:sz w:val="18"/>
        </w:rPr>
      </w:pPr>
      <w:r w:rsidRPr="00387F3B">
        <w:rPr>
          <w:rFonts w:asciiTheme="minorHAnsi" w:hAnsiTheme="minorHAnsi"/>
          <w:sz w:val="18"/>
        </w:rPr>
        <w:t>(eg Nicoise)</w:t>
      </w:r>
    </w:p>
    <w:p w:rsidR="00C9535C" w:rsidRPr="00387F3B" w:rsidRDefault="00C9535C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ab/>
      </w:r>
      <w:r w:rsidR="00A4601E" w:rsidRPr="00387F3B">
        <w:rPr>
          <w:rFonts w:asciiTheme="minorHAnsi" w:hAnsiTheme="minorHAnsi"/>
          <w:sz w:val="22"/>
        </w:rPr>
        <w:t>Mousse</w:t>
      </w:r>
      <w:r w:rsidRPr="00387F3B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Souffles</w:t>
      </w:r>
      <w:r w:rsidR="002006DD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Fondant cakes</w:t>
      </w:r>
      <w:r w:rsidR="000F42A2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Tiramisu</w:t>
      </w:r>
      <w:r w:rsidR="00C9535C"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Custard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Custard tarts</w:t>
      </w:r>
      <w:r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Egg tarts</w:t>
      </w:r>
      <w:r w:rsidR="00C9535C"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ab/>
        <w:t>Meringue</w:t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2006DD" w:rsidP="002006DD">
      <w:pPr>
        <w:pStyle w:val="Response"/>
        <w:keepNext/>
        <w:keepLines/>
        <w:ind w:left="0"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  <w:sz w:val="22"/>
        </w:rPr>
        <w:t>Pastries</w:t>
      </w:r>
      <w:r w:rsidR="00C9535C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cakes/deserts</w:t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72547" w:rsidRPr="00387F3B" w:rsidRDefault="00A72547" w:rsidP="00A72547">
      <w:pPr>
        <w:pStyle w:val="Response"/>
        <w:rPr>
          <w:rFonts w:asciiTheme="minorHAnsi" w:hAnsiTheme="minorHAnsi"/>
        </w:rPr>
      </w:pPr>
    </w:p>
    <w:p w:rsidR="00AA3764" w:rsidRPr="00387F3B" w:rsidRDefault="00AA3764" w:rsidP="00A72547">
      <w:pPr>
        <w:pStyle w:val="Response"/>
        <w:rPr>
          <w:rFonts w:asciiTheme="minorHAnsi" w:hAnsiTheme="minorHAnsi"/>
          <w:b/>
          <w:sz w:val="24"/>
        </w:rPr>
      </w:pPr>
    </w:p>
    <w:p w:rsidR="00A72547" w:rsidRPr="00387F3B" w:rsidRDefault="003557A3" w:rsidP="00A72547">
      <w:pPr>
        <w:pStyle w:val="Response"/>
        <w:rPr>
          <w:rFonts w:asciiTheme="minorHAnsi" w:hAnsiTheme="minorHAnsi"/>
          <w:b/>
          <w:sz w:val="24"/>
        </w:rPr>
      </w:pPr>
      <w:r w:rsidRPr="00387F3B">
        <w:rPr>
          <w:rFonts w:asciiTheme="minorHAnsi" w:hAnsiTheme="minorHAnsi"/>
          <w:b/>
          <w:sz w:val="24"/>
        </w:rPr>
        <w:t xml:space="preserve">If yes to </w:t>
      </w:r>
      <w:r w:rsidR="00290624" w:rsidRPr="00387F3B">
        <w:rPr>
          <w:rFonts w:asciiTheme="minorHAnsi" w:hAnsiTheme="minorHAnsi"/>
          <w:b/>
          <w:sz w:val="24"/>
        </w:rPr>
        <w:t xml:space="preserve">consuming </w:t>
      </w:r>
      <w:r w:rsidRPr="00387F3B">
        <w:rPr>
          <w:rFonts w:asciiTheme="minorHAnsi" w:hAnsiTheme="minorHAnsi"/>
          <w:b/>
          <w:sz w:val="24"/>
        </w:rPr>
        <w:t>fresh/shell eggs, where were the eggs puchased?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1654"/>
        <w:gridCol w:w="1969"/>
        <w:gridCol w:w="2324"/>
      </w:tblGrid>
      <w:tr w:rsidR="00290624" w:rsidRPr="00387F3B" w:rsidTr="003557A3">
        <w:trPr>
          <w:trHeight w:val="479"/>
        </w:trPr>
        <w:tc>
          <w:tcPr>
            <w:tcW w:w="311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BRAND</w:t>
            </w: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NAME OF SHOP</w:t>
            </w:r>
          </w:p>
        </w:tc>
        <w:tc>
          <w:tcPr>
            <w:tcW w:w="232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LOCATION</w:t>
            </w: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Supermarket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Minimarket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Butchers 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Greengrocers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Milkman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Local farm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Newsagent / corner-shop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Mobile 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Allotment / smallholding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 xml:space="preserve">Other e.g. from a </w:t>
            </w:r>
            <w:r w:rsidR="00AA3764" w:rsidRPr="00387F3B">
              <w:rPr>
                <w:rFonts w:asciiTheme="minorHAnsi" w:hAnsiTheme="minorHAnsi" w:cs="Arial"/>
              </w:rPr>
              <w:t>neighbor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</w:tbl>
    <w:p w:rsidR="00B76229" w:rsidRPr="00387F3B" w:rsidRDefault="00B76229" w:rsidP="003557A3">
      <w:pPr>
        <w:rPr>
          <w:rFonts w:asciiTheme="minorHAnsi" w:hAnsiTheme="minorHAnsi" w:cs="Arial"/>
        </w:rPr>
      </w:pPr>
    </w:p>
    <w:p w:rsidR="003557A3" w:rsidRPr="00387F3B" w:rsidRDefault="00B76229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 xml:space="preserve">Were </w:t>
      </w:r>
      <w:r w:rsidR="003557A3" w:rsidRPr="00387F3B">
        <w:rPr>
          <w:rFonts w:asciiTheme="minorHAnsi" w:hAnsiTheme="minorHAnsi" w:cs="Arial"/>
        </w:rPr>
        <w:t>the eggs Lion marked?</w:t>
      </w:r>
      <w:r w:rsidR="003557A3" w:rsidRPr="00387F3B">
        <w:rPr>
          <w:rFonts w:asciiTheme="minorHAnsi" w:hAnsiTheme="minorHAnsi" w:cs="Arial"/>
        </w:rPr>
        <w:tab/>
      </w:r>
      <w:r w:rsidR="003557A3" w:rsidRPr="00387F3B">
        <w:rPr>
          <w:rFonts w:asciiTheme="minorHAnsi" w:hAnsiTheme="minorHAnsi" w:cs="Arial"/>
        </w:rPr>
        <w:tab/>
        <w:t xml:space="preserve">Yes      </w:t>
      </w:r>
      <w:r w:rsidR="003557A3" w:rsidRPr="00387F3B">
        <w:rPr>
          <w:rFonts w:asciiTheme="minorHAnsi" w:hAnsiTheme="minorHAnsi" w:cs="Arial"/>
        </w:rPr>
        <w:sym w:font="Wingdings" w:char="F0A8"/>
      </w:r>
      <w:r w:rsidR="003557A3" w:rsidRPr="00387F3B">
        <w:rPr>
          <w:rFonts w:asciiTheme="minorHAnsi" w:hAnsiTheme="minorHAnsi" w:cs="Arial"/>
        </w:rPr>
        <w:tab/>
      </w:r>
      <w:r w:rsidR="003557A3" w:rsidRPr="00387F3B">
        <w:rPr>
          <w:rFonts w:asciiTheme="minorHAnsi" w:hAnsiTheme="minorHAnsi" w:cs="Arial"/>
        </w:rPr>
        <w:tab/>
        <w:t xml:space="preserve">No      </w:t>
      </w:r>
      <w:r w:rsidR="003557A3" w:rsidRPr="00387F3B">
        <w:rPr>
          <w:rFonts w:asciiTheme="minorHAnsi" w:hAnsiTheme="minorHAnsi" w:cs="Arial"/>
        </w:rPr>
        <w:sym w:font="Wingdings" w:char="F0A8"/>
      </w:r>
      <w:r w:rsidR="003557A3" w:rsidRPr="00387F3B">
        <w:rPr>
          <w:rFonts w:asciiTheme="minorHAnsi" w:hAnsiTheme="minorHAnsi" w:cs="Arial"/>
        </w:rPr>
        <w:tab/>
      </w:r>
    </w:p>
    <w:p w:rsidR="00B76229" w:rsidRPr="00387F3B" w:rsidRDefault="00B76229" w:rsidP="003557A3">
      <w:pPr>
        <w:ind w:left="720" w:hanging="720"/>
        <w:rPr>
          <w:rFonts w:asciiTheme="minorHAnsi" w:hAnsiTheme="minorHAnsi" w:cs="Arial"/>
          <w:b/>
          <w:bCs/>
          <w:u w:val="single"/>
        </w:rPr>
      </w:pPr>
      <w:r w:rsidRPr="00387F3B">
        <w:rPr>
          <w:rFonts w:asciiTheme="minorHAnsi" w:hAnsiTheme="minorHAnsi" w:cs="Arial"/>
          <w:b/>
          <w:bCs/>
          <w:u w:val="single"/>
        </w:rPr>
        <w:t>IF EGGS PURCHASED FROM A NON-SUPERMARKET SOURCE (OR THIS IS UNKNOWN):</w:t>
      </w:r>
    </w:p>
    <w:p w:rsidR="003557A3" w:rsidRPr="00387F3B" w:rsidRDefault="003557A3" w:rsidP="003557A3">
      <w:pPr>
        <w:ind w:left="720" w:hanging="720"/>
        <w:rPr>
          <w:rFonts w:asciiTheme="minorHAnsi" w:hAnsiTheme="minorHAnsi" w:cs="Arial"/>
          <w:bCs/>
        </w:rPr>
      </w:pPr>
      <w:r w:rsidRPr="00387F3B">
        <w:rPr>
          <w:rFonts w:asciiTheme="minorHAnsi" w:hAnsiTheme="minorHAnsi" w:cs="Arial"/>
          <w:bCs/>
        </w:rPr>
        <w:t>Do you have any eggs / egg boxes in your house at the moment?</w:t>
      </w:r>
    </w:p>
    <w:p w:rsidR="003557A3" w:rsidRPr="00387F3B" w:rsidRDefault="003557A3" w:rsidP="003557A3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</w:rPr>
        <w:t xml:space="preserve">Yes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   No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  </w:t>
      </w:r>
    </w:p>
    <w:p w:rsidR="003E2E81" w:rsidRPr="00387F3B" w:rsidRDefault="003557A3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 xml:space="preserve">If </w:t>
      </w:r>
      <w:r w:rsidRPr="00387F3B">
        <w:rPr>
          <w:rFonts w:asciiTheme="minorHAnsi" w:hAnsiTheme="minorHAnsi" w:cs="Arial"/>
          <w:b/>
        </w:rPr>
        <w:t>YES</w:t>
      </w:r>
      <w:r w:rsidRPr="00387F3B">
        <w:rPr>
          <w:rFonts w:asciiTheme="minorHAnsi" w:hAnsiTheme="minorHAnsi" w:cs="Arial"/>
        </w:rPr>
        <w:t xml:space="preserve"> </w:t>
      </w:r>
      <w:r w:rsidR="00B76229" w:rsidRPr="00387F3B">
        <w:rPr>
          <w:rFonts w:asciiTheme="minorHAnsi" w:hAnsiTheme="minorHAnsi" w:cs="Arial"/>
        </w:rPr>
        <w:t xml:space="preserve">where were the eggs purchased? </w:t>
      </w:r>
      <w:r w:rsidRPr="00387F3B">
        <w:rPr>
          <w:rFonts w:asciiTheme="minorHAnsi" w:hAnsiTheme="minorHAnsi" w:cs="Arial"/>
        </w:rPr>
        <w:t>: ……………………………</w:t>
      </w:r>
    </w:p>
    <w:p w:rsidR="003557A3" w:rsidRDefault="003557A3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>Egg stamp number</w:t>
      </w:r>
      <w:r w:rsidR="00B76229" w:rsidRPr="00387F3B">
        <w:rPr>
          <w:rFonts w:asciiTheme="minorHAnsi" w:hAnsiTheme="minorHAnsi" w:cs="Arial"/>
        </w:rPr>
        <w:t xml:space="preserve"> (producer code – </w:t>
      </w:r>
      <w:r w:rsidR="00E63C2A">
        <w:rPr>
          <w:rFonts w:asciiTheme="minorHAnsi" w:hAnsiTheme="minorHAnsi" w:cs="Arial"/>
        </w:rPr>
        <w:t xml:space="preserve">a set of letters and numbers </w:t>
      </w:r>
      <w:r w:rsidR="00AD64AC" w:rsidRPr="00387F3B">
        <w:rPr>
          <w:rFonts w:asciiTheme="minorHAnsi" w:hAnsiTheme="minorHAnsi" w:cs="Arial"/>
        </w:rPr>
        <w:t>which is stamped on the shell of each egg</w:t>
      </w:r>
      <w:r w:rsidR="00B76229" w:rsidRPr="00387F3B">
        <w:rPr>
          <w:rFonts w:asciiTheme="minorHAnsi" w:hAnsiTheme="minorHAnsi" w:cs="Arial"/>
        </w:rPr>
        <w:t xml:space="preserve">) </w:t>
      </w:r>
      <w:r w:rsidRPr="00387F3B">
        <w:rPr>
          <w:rFonts w:asciiTheme="minorHAnsi" w:hAnsiTheme="minorHAnsi" w:cs="Arial"/>
        </w:rPr>
        <w:t>…………………………………………….</w:t>
      </w:r>
    </w:p>
    <w:p w:rsidR="003E2E81" w:rsidRPr="00387F3B" w:rsidRDefault="00E63C2A" w:rsidP="003557A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Egg packer code and/or batch numbers on the egg  box ( a set of numbers and a set of letters and numbers usually on a sticker on the outside of the egg box) </w:t>
      </w:r>
      <w:r w:rsidR="003E2E81">
        <w:rPr>
          <w:rFonts w:asciiTheme="minorHAnsi" w:hAnsiTheme="minorHAnsi" w:cs="Arial"/>
        </w:rPr>
        <w:t xml:space="preserve"> </w:t>
      </w:r>
      <w:r w:rsidR="003E2E81" w:rsidRPr="00387F3B">
        <w:rPr>
          <w:rFonts w:asciiTheme="minorHAnsi" w:hAnsiTheme="minorHAnsi" w:cs="Arial"/>
        </w:rPr>
        <w:t>…………………………………………….</w:t>
      </w:r>
    </w:p>
    <w:p w:rsidR="003557A3" w:rsidRPr="00387F3B" w:rsidRDefault="003557A3" w:rsidP="00A72547">
      <w:pPr>
        <w:pStyle w:val="Response"/>
        <w:rPr>
          <w:rFonts w:asciiTheme="minorHAnsi" w:hAnsiTheme="minorHAnsi"/>
        </w:rPr>
      </w:pPr>
    </w:p>
    <w:p w:rsidR="003557A3" w:rsidRPr="00387F3B" w:rsidRDefault="003557A3" w:rsidP="00A72547">
      <w:pPr>
        <w:pStyle w:val="Response"/>
        <w:rPr>
          <w:rFonts w:asciiTheme="minorHAnsi" w:hAnsiTheme="minorHAnsi"/>
        </w:rPr>
      </w:pPr>
    </w:p>
    <w:p w:rsidR="00A4601E" w:rsidRPr="00387F3B" w:rsidRDefault="00CA5909" w:rsidP="00A4601E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  <w:r w:rsidR="00A4601E" w:rsidRPr="00387F3B">
        <w:rPr>
          <w:rFonts w:asciiTheme="minorHAnsi" w:hAnsiTheme="minorHAnsi"/>
          <w:b/>
          <w:sz w:val="24"/>
          <w:szCs w:val="24"/>
        </w:rPr>
        <w:lastRenderedPageBreak/>
        <w:t xml:space="preserve">Did you eat any of the following types of food in the </w:t>
      </w:r>
      <w:r w:rsidR="00A4601E" w:rsidRPr="00387F3B">
        <w:rPr>
          <w:rFonts w:asciiTheme="minorHAnsi" w:hAnsiTheme="minorHAnsi"/>
          <w:b/>
          <w:sz w:val="24"/>
          <w:szCs w:val="24"/>
          <w:u w:val="single"/>
        </w:rPr>
        <w:t>WEEK</w:t>
      </w:r>
      <w:r w:rsidR="003A3BB4" w:rsidRPr="00387F3B">
        <w:rPr>
          <w:rFonts w:asciiTheme="minorHAnsi" w:hAnsiTheme="minorHAnsi"/>
          <w:b/>
          <w:sz w:val="24"/>
          <w:szCs w:val="24"/>
          <w:u w:val="single"/>
        </w:rPr>
        <w:t>/ 7 days</w:t>
      </w:r>
      <w:r w:rsidR="00A4601E" w:rsidRPr="00387F3B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A4601E" w:rsidRPr="00387F3B">
        <w:rPr>
          <w:rFonts w:asciiTheme="minorHAnsi" w:hAnsiTheme="minorHAnsi"/>
          <w:b/>
          <w:sz w:val="24"/>
          <w:szCs w:val="24"/>
        </w:rPr>
        <w:t xml:space="preserve">before you became ill? </w:t>
      </w:r>
    </w:p>
    <w:p w:rsidR="007B606A" w:rsidRPr="00387F3B" w:rsidRDefault="007B606A" w:rsidP="00A4601E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sz w:val="22"/>
          <w:u w:val="single"/>
        </w:rPr>
      </w:pPr>
      <w:r w:rsidRPr="00387F3B">
        <w:rPr>
          <w:rFonts w:asciiTheme="minorHAnsi" w:hAnsiTheme="minorHAnsi"/>
          <w:sz w:val="22"/>
          <w:u w:val="single"/>
        </w:rPr>
        <w:t>Chicken dishes</w:t>
      </w:r>
    </w:p>
    <w:p w:rsidR="00A4601E" w:rsidRPr="00387F3B" w:rsidRDefault="00A4601E" w:rsidP="00A4601E">
      <w:pPr>
        <w:pStyle w:val="Response"/>
        <w:keepNext/>
        <w:keepLines/>
        <w:spacing w:line="240" w:lineRule="auto"/>
        <w:rPr>
          <w:rFonts w:asciiTheme="minorHAnsi" w:hAnsiTheme="minorHAnsi"/>
          <w:b/>
        </w:rPr>
      </w:pP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="00387F3B">
        <w:rPr>
          <w:rFonts w:asciiTheme="minorHAnsi" w:hAnsiTheme="minorHAnsi"/>
          <w:b/>
        </w:rPr>
        <w:t xml:space="preserve">           At home   </w:t>
      </w:r>
      <w:r w:rsidRPr="00387F3B">
        <w:rPr>
          <w:rFonts w:asciiTheme="minorHAnsi" w:hAnsiTheme="minorHAnsi"/>
          <w:b/>
        </w:rPr>
        <w:t>Away from home</w:t>
      </w:r>
      <w:r w:rsidRPr="00387F3B">
        <w:rPr>
          <w:rFonts w:asciiTheme="minorHAnsi" w:hAnsiTheme="minorHAnsi"/>
          <w:b/>
        </w:rPr>
        <w:tab/>
        <w:t xml:space="preserve"> </w:t>
      </w:r>
      <w:r w:rsidR="00387F3B">
        <w:rPr>
          <w:rFonts w:asciiTheme="minorHAnsi" w:hAnsiTheme="minorHAnsi"/>
          <w:b/>
        </w:rPr>
        <w:t xml:space="preserve">        No        </w:t>
      </w:r>
      <w:r w:rsidRPr="00387F3B">
        <w:rPr>
          <w:rFonts w:asciiTheme="minorHAnsi" w:hAnsiTheme="minorHAnsi"/>
          <w:b/>
        </w:rPr>
        <w:t>Details/Where purchased</w:t>
      </w:r>
      <w:r w:rsidR="001F0D2F">
        <w:rPr>
          <w:rFonts w:asciiTheme="minorHAnsi" w:hAnsiTheme="minorHAnsi"/>
          <w:b/>
        </w:rPr>
        <w:t>/consumed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>Chicken wings</w:t>
      </w:r>
      <w:r w:rsidR="001613FD" w:rsidRPr="00387F3B">
        <w:rPr>
          <w:rFonts w:asciiTheme="minorHAnsi" w:hAnsiTheme="minorHAnsi"/>
          <w:sz w:val="22"/>
          <w:szCs w:val="22"/>
        </w:rPr>
        <w:t xml:space="preserve"> (fresh)</w:t>
      </w:r>
      <w:r w:rsidR="002006DD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 xml:space="preserve">Minced chicken </w:t>
      </w:r>
      <w:r w:rsidRPr="00387F3B">
        <w:rPr>
          <w:rFonts w:asciiTheme="minorHAnsi" w:hAnsiTheme="minorHAnsi"/>
          <w:sz w:val="22"/>
          <w:szCs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>Chicken pie</w:t>
      </w:r>
      <w:r w:rsidRPr="00387F3B">
        <w:rPr>
          <w:rFonts w:asciiTheme="minorHAnsi" w:hAnsiTheme="minorHAnsi"/>
        </w:rPr>
        <w:tab/>
      </w:r>
      <w:r w:rsidR="002006DD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Default="001613FD" w:rsidP="00A4601E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  <w:szCs w:val="22"/>
        </w:rPr>
        <w:t>Chicken sausage</w:t>
      </w:r>
      <w:r w:rsidR="00387F3B">
        <w:rPr>
          <w:rFonts w:asciiTheme="minorHAnsi" w:hAnsiTheme="minorHAnsi"/>
          <w:sz w:val="22"/>
          <w:szCs w:val="22"/>
        </w:rPr>
        <w:tab/>
      </w:r>
      <w:r w:rsidR="00A4601E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 xml:space="preserve">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 xml:space="preserve">  </w:t>
      </w:r>
      <w:r w:rsidR="00A4601E" w:rsidRPr="00387F3B">
        <w:rPr>
          <w:rFonts w:asciiTheme="minorHAnsi" w:hAnsiTheme="minorHAnsi"/>
        </w:rPr>
        <w:tab/>
        <w:t xml:space="preserve"> 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>……………………………………………………….</w:t>
      </w:r>
    </w:p>
    <w:p w:rsidR="001F0D2F" w:rsidRPr="00387F3B" w:rsidRDefault="001F0D2F" w:rsidP="001F0D2F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 xml:space="preserve">Chicken </w:t>
      </w:r>
      <w:r>
        <w:rPr>
          <w:rFonts w:asciiTheme="minorHAnsi" w:hAnsiTheme="minorHAnsi"/>
          <w:sz w:val="22"/>
          <w:szCs w:val="22"/>
        </w:rPr>
        <w:t>burger</w:t>
      </w:r>
      <w:r>
        <w:rPr>
          <w:rFonts w:asciiTheme="minorHAnsi" w:hAnsiTheme="minorHAnsi"/>
          <w:sz w:val="22"/>
          <w:szCs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E43A98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Cs w:val="22"/>
        </w:rPr>
        <w:t>Battered/crumbed chicken</w:t>
      </w:r>
      <w:r w:rsidR="003557A3" w:rsidRPr="00387F3B">
        <w:rPr>
          <w:rFonts w:asciiTheme="minorHAnsi" w:hAnsiTheme="minorHAnsi"/>
          <w:sz w:val="16"/>
        </w:rPr>
        <w:t xml:space="preserve"> </w:t>
      </w:r>
      <w:r w:rsidR="004A682E">
        <w:rPr>
          <w:rFonts w:asciiTheme="minorHAnsi" w:hAnsiTheme="minorHAnsi"/>
          <w:sz w:val="16"/>
        </w:rPr>
        <w:tab/>
      </w:r>
      <w:r w:rsidR="004A682E">
        <w:rPr>
          <w:rFonts w:asciiTheme="minorHAnsi" w:hAnsiTheme="minorHAnsi"/>
          <w:sz w:val="16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3557A3" w:rsidP="00A4601E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16"/>
        </w:rPr>
        <w:t xml:space="preserve">(eg. </w:t>
      </w:r>
      <w:r w:rsidR="00AD78E7" w:rsidRPr="00387F3B">
        <w:rPr>
          <w:rFonts w:asciiTheme="minorHAnsi" w:hAnsiTheme="minorHAnsi"/>
          <w:sz w:val="16"/>
        </w:rPr>
        <w:t>chicken kiev, chicken goujons etc)</w:t>
      </w:r>
      <w:r w:rsidR="00A4601E" w:rsidRPr="00387F3B">
        <w:rPr>
          <w:rFonts w:asciiTheme="minorHAnsi" w:hAnsiTheme="minorHAnsi"/>
        </w:rPr>
        <w:tab/>
      </w:r>
    </w:p>
    <w:p w:rsidR="003557A3" w:rsidRPr="00387F3B" w:rsidRDefault="001613FD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Fresh chicken</w:t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</w:t>
      </w:r>
      <w:r w:rsidR="00387F3B">
        <w:rPr>
          <w:rFonts w:asciiTheme="minorHAnsi" w:hAnsiTheme="minorHAnsi"/>
        </w:rPr>
        <w:t xml:space="preserve"> </w:t>
      </w:r>
      <w:r w:rsidR="003557A3" w:rsidRPr="00387F3B">
        <w:rPr>
          <w:rFonts w:asciiTheme="minorHAnsi" w:hAnsiTheme="minorHAnsi"/>
        </w:rPr>
        <w:t xml:space="preserve">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87F3B">
        <w:rPr>
          <w:rFonts w:asciiTheme="minorHAnsi" w:hAnsiTheme="minorHAnsi"/>
        </w:rPr>
        <w:t xml:space="preserve">  </w:t>
      </w:r>
      <w:r w:rsid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>……………………………………………………….</w:t>
      </w:r>
    </w:p>
    <w:p w:rsidR="00A4601E" w:rsidRPr="00387F3B" w:rsidRDefault="00AD78E7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16"/>
        </w:rPr>
        <w:t>(</w:t>
      </w:r>
      <w:r w:rsidR="003557A3" w:rsidRPr="00387F3B">
        <w:rPr>
          <w:rFonts w:asciiTheme="minorHAnsi" w:hAnsiTheme="minorHAnsi"/>
          <w:sz w:val="16"/>
        </w:rPr>
        <w:t xml:space="preserve">eg. </w:t>
      </w:r>
      <w:r w:rsidRPr="00387F3B">
        <w:rPr>
          <w:rFonts w:asciiTheme="minorHAnsi" w:hAnsiTheme="minorHAnsi"/>
          <w:sz w:val="16"/>
        </w:rPr>
        <w:t xml:space="preserve">whole roast chicken or chicken pieces) </w:t>
      </w:r>
      <w:r w:rsidR="00A4601E" w:rsidRPr="00387F3B">
        <w:rPr>
          <w:rFonts w:asciiTheme="minorHAnsi" w:hAnsiTheme="minorHAnsi"/>
          <w:sz w:val="18"/>
        </w:rPr>
        <w:tab/>
      </w:r>
      <w:r w:rsidR="00A4601E" w:rsidRPr="00387F3B">
        <w:rPr>
          <w:rFonts w:asciiTheme="minorHAnsi" w:hAnsiTheme="minorHAnsi"/>
        </w:rPr>
        <w:tab/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Frozen chicken</w:t>
      </w:r>
      <w:r w:rsidRPr="00387F3B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Default="003557A3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Chicken stir fry 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1F0D2F" w:rsidRPr="00387F3B" w:rsidRDefault="001F0D2F" w:rsidP="001F0D2F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Chicken </w:t>
      </w:r>
      <w:r>
        <w:rPr>
          <w:rFonts w:asciiTheme="minorHAnsi" w:hAnsiTheme="minorHAnsi"/>
          <w:sz w:val="22"/>
        </w:rPr>
        <w:t>fried rice</w:t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curry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salad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liver/liver pate</w:t>
      </w:r>
      <w:r w:rsidR="004A682E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4A682E">
        <w:rPr>
          <w:rFonts w:asciiTheme="minorHAnsi" w:hAnsiTheme="minorHAnsi"/>
          <w:sz w:val="22"/>
        </w:rPr>
        <w:t>Chicken slices/sandwich meat</w:t>
      </w:r>
      <w:r w:rsidR="004A682E" w:rsidRPr="004A682E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4A682E">
        <w:rPr>
          <w:rFonts w:asciiTheme="minorHAnsi" w:hAnsiTheme="minorHAnsi"/>
          <w:sz w:val="22"/>
        </w:rPr>
        <w:t>Ready to eat cold chicken pieces</w:t>
      </w:r>
      <w:r w:rsidR="004A682E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  <w:r w:rsidRPr="00387F3B">
        <w:rPr>
          <w:rFonts w:asciiTheme="minorHAnsi" w:hAnsiTheme="minorHAnsi"/>
        </w:rPr>
        <w:br/>
      </w:r>
      <w:r w:rsidRPr="00387F3B">
        <w:rPr>
          <w:rFonts w:asciiTheme="minorHAnsi" w:hAnsiTheme="minorHAnsi"/>
          <w:sz w:val="16"/>
        </w:rPr>
        <w:t>(eg. chicken snacks such as chilli chicken pieces, etc)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Pre-prepared chicken</w:t>
      </w:r>
      <w:r w:rsidR="00AD64AC" w:rsidRPr="00387F3B">
        <w:rPr>
          <w:rFonts w:asciiTheme="minorHAnsi" w:hAnsiTheme="minorHAnsi"/>
          <w:sz w:val="22"/>
        </w:rPr>
        <w:t xml:space="preserve"> dishes</w:t>
      </w:r>
      <w:r w:rsidR="004A682E">
        <w:rPr>
          <w:rFonts w:asciiTheme="minorHAnsi" w:hAnsiTheme="minorHAnsi"/>
          <w:sz w:val="22"/>
        </w:rPr>
        <w:tab/>
      </w:r>
      <w:r w:rsidR="00AD64AC" w:rsidRPr="00387F3B">
        <w:rPr>
          <w:rFonts w:asciiTheme="minorHAnsi" w:hAnsiTheme="minorHAnsi"/>
          <w:sz w:val="22"/>
        </w:rPr>
        <w:t xml:space="preserve">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387F3B">
        <w:rPr>
          <w:rFonts w:asciiTheme="minorHAnsi" w:hAnsiTheme="minorHAnsi"/>
          <w:sz w:val="16"/>
        </w:rPr>
        <w:t>(eg. chicken mayo, coronation chicken, chicken tikka, etc)</w:t>
      </w:r>
    </w:p>
    <w:p w:rsidR="003557A3" w:rsidRPr="00387F3B" w:rsidRDefault="003557A3" w:rsidP="003557A3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chicken dishes</w:t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A4601E" w:rsidRPr="00387F3B" w:rsidRDefault="001613FD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processed chicken</w:t>
      </w:r>
      <w:r w:rsidR="004A682E">
        <w:rPr>
          <w:rFonts w:asciiTheme="minorHAnsi" w:hAnsiTheme="minorHAnsi"/>
          <w:sz w:val="22"/>
        </w:rPr>
        <w:tab/>
      </w:r>
      <w:r w:rsidR="00A4601E" w:rsidRPr="00387F3B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 xml:space="preserve">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 xml:space="preserve">  </w:t>
      </w:r>
      <w:r w:rsidR="00A4601E" w:rsidRPr="00387F3B">
        <w:rPr>
          <w:rFonts w:asciiTheme="minorHAnsi" w:hAnsiTheme="minorHAnsi"/>
        </w:rPr>
        <w:tab/>
        <w:t xml:space="preserve"> 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C06DBA">
        <w:rPr>
          <w:rFonts w:asciiTheme="minorHAnsi" w:hAnsiTheme="minorHAnsi"/>
        </w:rPr>
      </w:r>
      <w:r w:rsidR="00C06DBA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>………………………………………………………</w:t>
      </w:r>
    </w:p>
    <w:p w:rsidR="00A72547" w:rsidRPr="00387F3B" w:rsidRDefault="00A72547" w:rsidP="00A4601E">
      <w:pPr>
        <w:pStyle w:val="Response"/>
        <w:rPr>
          <w:rFonts w:asciiTheme="minorHAnsi" w:hAnsiTheme="minorHAnsi"/>
        </w:rPr>
      </w:pPr>
    </w:p>
    <w:p w:rsidR="00665C8E" w:rsidRPr="00387F3B" w:rsidRDefault="00665C8E" w:rsidP="00A4601E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12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134"/>
        <w:gridCol w:w="1843"/>
        <w:gridCol w:w="5953"/>
      </w:tblGrid>
      <w:tr w:rsidR="003A3BB4" w:rsidRPr="00387F3B" w:rsidTr="00E622F4">
        <w:tc>
          <w:tcPr>
            <w:tcW w:w="11023" w:type="dxa"/>
            <w:gridSpan w:val="4"/>
            <w:tcBorders>
              <w:right w:val="single" w:sz="4" w:space="0" w:color="auto"/>
            </w:tcBorders>
            <w:shd w:val="clear" w:color="auto" w:fill="000000"/>
          </w:tcPr>
          <w:p w:rsidR="003A3BB4" w:rsidRPr="00387F3B" w:rsidRDefault="00387F3B" w:rsidP="00E622F4">
            <w:pPr>
              <w:spacing w:after="0"/>
              <w:rPr>
                <w:rFonts w:asciiTheme="minorHAnsi" w:hAnsiTheme="minorHAnsi" w:cs="Calibri"/>
                <w:b/>
                <w:noProof/>
                <w:color w:val="FFFFFF"/>
              </w:rPr>
            </w:pPr>
            <w:r>
              <w:rPr>
                <w:rFonts w:asciiTheme="minorHAnsi" w:hAnsiTheme="minorHAnsi" w:cs="Calibri"/>
                <w:b/>
                <w:noProof/>
                <w:color w:val="FFFFFF"/>
              </w:rPr>
              <w:t>6</w:t>
            </w:r>
            <w:r w:rsidR="003A3BB4" w:rsidRPr="00387F3B">
              <w:rPr>
                <w:rFonts w:asciiTheme="minorHAnsi" w:hAnsiTheme="minorHAnsi" w:cs="Calibri"/>
                <w:b/>
                <w:noProof/>
                <w:color w:val="FFFFFF"/>
              </w:rPr>
              <w:t>: OTHER EXPOSURES</w:t>
            </w:r>
          </w:p>
        </w:tc>
      </w:tr>
      <w:tr w:rsidR="003A3BB4" w:rsidRPr="00387F3B" w:rsidTr="00E622F4">
        <w:tc>
          <w:tcPr>
            <w:tcW w:w="2093" w:type="dxa"/>
          </w:tcPr>
          <w:p w:rsidR="003A3BB4" w:rsidRPr="00387F3B" w:rsidRDefault="003A3BB4" w:rsidP="00CA5909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Have you fed your pet (</w:t>
            </w:r>
            <w:r w:rsidR="00E63C2A">
              <w:rPr>
                <w:rFonts w:asciiTheme="minorHAnsi" w:hAnsiTheme="minorHAnsi" w:cs="Calibri"/>
                <w:noProof/>
              </w:rPr>
              <w:t xml:space="preserve">e.g. </w:t>
            </w:r>
            <w:r w:rsidRPr="00387F3B">
              <w:rPr>
                <w:rFonts w:asciiTheme="minorHAnsi" w:hAnsiTheme="minorHAnsi" w:cs="Calibri"/>
                <w:noProof/>
              </w:rPr>
              <w:t xml:space="preserve">dog or cat) </w:t>
            </w:r>
            <w:r w:rsidRPr="00E63C2A">
              <w:rPr>
                <w:rFonts w:asciiTheme="minorHAnsi" w:hAnsiTheme="minorHAnsi" w:cs="Calibri"/>
                <w:noProof/>
                <w:u w:val="single"/>
              </w:rPr>
              <w:t xml:space="preserve">raw </w:t>
            </w:r>
            <w:r w:rsidR="00E63C2A" w:rsidRPr="00E63C2A">
              <w:rPr>
                <w:rFonts w:asciiTheme="minorHAnsi" w:hAnsiTheme="minorHAnsi" w:cs="Calibri"/>
                <w:noProof/>
                <w:u w:val="single"/>
              </w:rPr>
              <w:t>meat</w:t>
            </w:r>
            <w:r w:rsidR="00E63C2A">
              <w:rPr>
                <w:rFonts w:asciiTheme="minorHAnsi" w:hAnsiTheme="minorHAnsi" w:cs="Calibri"/>
                <w:noProof/>
              </w:rPr>
              <w:t xml:space="preserve"> </w:t>
            </w:r>
            <w:r w:rsidRPr="00387F3B">
              <w:rPr>
                <w:rFonts w:asciiTheme="minorHAnsi" w:hAnsiTheme="minorHAnsi" w:cs="Calibri"/>
                <w:noProof/>
              </w:rPr>
              <w:t>pet food in the last 14 days</w:t>
            </w:r>
          </w:p>
        </w:tc>
        <w:tc>
          <w:tcPr>
            <w:tcW w:w="1134" w:type="dxa"/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Yes / No</w:t>
            </w:r>
          </w:p>
        </w:tc>
        <w:tc>
          <w:tcPr>
            <w:tcW w:w="1843" w:type="dxa"/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If so, what kind?</w:t>
            </w:r>
          </w:p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(type and brand)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</w:tbl>
    <w:p w:rsidR="003A3BB4" w:rsidRPr="00387F3B" w:rsidRDefault="003A3BB4" w:rsidP="00A4601E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120"/>
        <w:tblW w:w="108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1"/>
      </w:tblGrid>
      <w:tr w:rsidR="00F03C88" w:rsidRPr="00387F3B" w:rsidTr="003557A3">
        <w:tc>
          <w:tcPr>
            <w:tcW w:w="10881" w:type="dxa"/>
            <w:tcBorders>
              <w:right w:val="single" w:sz="4" w:space="0" w:color="auto"/>
            </w:tcBorders>
            <w:shd w:val="clear" w:color="auto" w:fill="000000"/>
          </w:tcPr>
          <w:p w:rsidR="00F03C88" w:rsidRPr="00387F3B" w:rsidRDefault="00387F3B" w:rsidP="00F03C88">
            <w:pPr>
              <w:spacing w:after="0"/>
              <w:rPr>
                <w:rFonts w:asciiTheme="minorHAnsi" w:hAnsiTheme="minorHAnsi" w:cs="Calibri"/>
                <w:b/>
                <w:noProof/>
                <w:color w:val="FFFFFF"/>
              </w:rPr>
            </w:pPr>
            <w:r>
              <w:rPr>
                <w:rFonts w:asciiTheme="minorHAnsi" w:hAnsiTheme="minorHAnsi" w:cs="Calibri"/>
                <w:b/>
                <w:noProof/>
                <w:color w:val="FFFFFF"/>
              </w:rPr>
              <w:lastRenderedPageBreak/>
              <w:t>7</w:t>
            </w:r>
            <w:r w:rsidR="00F03C88" w:rsidRPr="00387F3B">
              <w:rPr>
                <w:rFonts w:asciiTheme="minorHAnsi" w:hAnsiTheme="minorHAnsi" w:cs="Calibri"/>
                <w:b/>
                <w:noProof/>
                <w:color w:val="FFFFFF"/>
              </w:rPr>
              <w:t>. FOOD SHOPPING</w:t>
            </w:r>
          </w:p>
        </w:tc>
      </w:tr>
      <w:tr w:rsidR="00F03C88" w:rsidRPr="00387F3B" w:rsidTr="003557A3">
        <w:tc>
          <w:tcPr>
            <w:tcW w:w="10881" w:type="dxa"/>
            <w:tcBorders>
              <w:right w:val="single" w:sz="4" w:space="0" w:color="auto"/>
            </w:tcBorders>
          </w:tcPr>
          <w:p w:rsidR="00F03C88" w:rsidRPr="00387F3B" w:rsidRDefault="00F03C88" w:rsidP="00F03C88">
            <w:pPr>
              <w:rPr>
                <w:rFonts w:asciiTheme="minorHAnsi" w:hAnsiTheme="minorHAnsi"/>
                <w:noProof/>
                <w:szCs w:val="20"/>
              </w:rPr>
            </w:pPr>
            <w:r w:rsidRPr="00387F3B">
              <w:rPr>
                <w:rFonts w:asciiTheme="minorHAnsi" w:hAnsiTheme="minorHAnsi"/>
                <w:noProof/>
                <w:szCs w:val="20"/>
              </w:rPr>
              <w:t xml:space="preserve">Could you tell me which of these shops you buy food from, this may be as part of your main food shop, picking up just a few items during the week or picking up something at lunch time </w:t>
            </w:r>
          </w:p>
          <w:p w:rsidR="003557A3" w:rsidRPr="00387F3B" w:rsidRDefault="003557A3" w:rsidP="003557A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jc w:val="both"/>
              <w:rPr>
                <w:rFonts w:asciiTheme="minorHAnsi" w:hAnsiTheme="minorHAnsi"/>
                <w:noProof/>
                <w:spacing w:val="-2"/>
                <w:sz w:val="20"/>
                <w:szCs w:val="20"/>
              </w:rPr>
            </w:pPr>
            <w:r w:rsidRPr="00387F3B">
              <w:rPr>
                <w:rFonts w:asciiTheme="minorHAnsi" w:hAnsiTheme="minorHAnsi"/>
                <w:b/>
                <w:noProof/>
                <w:spacing w:val="-2"/>
                <w:sz w:val="20"/>
                <w:szCs w:val="20"/>
              </w:rPr>
              <w:t xml:space="preserve">Location/branch of the supermarkets and other stores you buy from food </w:t>
            </w:r>
          </w:p>
          <w:tbl>
            <w:tblPr>
              <w:tblW w:w="110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0"/>
              <w:gridCol w:w="7922"/>
            </w:tblGrid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3165"/>
                    </w:tabs>
                    <w:suppressAutoHyphens/>
                    <w:rPr>
                      <w:rFonts w:asciiTheme="minorHAnsi" w:hAnsiTheme="minorHAnsi"/>
                      <w:b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b/>
                      <w:noProof/>
                      <w:spacing w:val="-2"/>
                    </w:rPr>
                    <w:t xml:space="preserve">Store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b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b/>
                      <w:noProof/>
                      <w:spacing w:val="-2"/>
                    </w:rPr>
                    <w:t xml:space="preserve">Branch / location </w:t>
                  </w: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Aldi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Asda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Co-op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Lidl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Iceland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Marks &amp; Spencer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Morrisons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Sainsbury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Spar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Tesco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Waitrose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Local butchers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Local bakers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Local green grocers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Local fish mongers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Corner shop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Polish/ East European grocer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Indian grocers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Greek grocers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Other ethnic grocer (eg Polish)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Farmers market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Market stalls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37"/>
                    </w:tabs>
                    <w:suppressAutoHyphens/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</w:pPr>
                  <w:r w:rsidRPr="00387F3B"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  <w:t>Specialist food shop/</w:t>
                  </w:r>
                </w:p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  <w:t>Delicatessan*</w:t>
                  </w: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Other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F052E3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</w:tbl>
          <w:p w:rsidR="003557A3" w:rsidRPr="00387F3B" w:rsidRDefault="003557A3" w:rsidP="00F03C88">
            <w:pPr>
              <w:rPr>
                <w:rFonts w:asciiTheme="minorHAnsi" w:hAnsiTheme="minorHAnsi" w:cs="Calibri"/>
                <w:noProof/>
              </w:rPr>
            </w:pPr>
          </w:p>
        </w:tc>
      </w:tr>
    </w:tbl>
    <w:p w:rsidR="00CC772E" w:rsidRPr="00387F3B" w:rsidRDefault="00CC772E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F03C88" w:rsidRPr="00387F3B" w:rsidRDefault="00F03C88" w:rsidP="003557A3">
      <w:pPr>
        <w:tabs>
          <w:tab w:val="left" w:pos="-1440"/>
          <w:tab w:val="left" w:pos="0"/>
        </w:tabs>
        <w:spacing w:after="120"/>
        <w:jc w:val="both"/>
        <w:rPr>
          <w:rFonts w:asciiTheme="minorHAnsi" w:hAnsiTheme="minorHAnsi"/>
          <w:i/>
          <w:noProof/>
          <w:spacing w:val="-2"/>
          <w:sz w:val="18"/>
          <w:szCs w:val="16"/>
        </w:rPr>
      </w:pPr>
      <w:r w:rsidRPr="00387F3B">
        <w:rPr>
          <w:rFonts w:asciiTheme="minorHAnsi" w:hAnsiTheme="minorHAnsi"/>
          <w:bCs/>
          <w:i/>
          <w:noProof/>
          <w:spacing w:val="-2"/>
          <w:sz w:val="18"/>
          <w:szCs w:val="16"/>
        </w:rPr>
        <w:t xml:space="preserve">*Prompt: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</w:rPr>
        <w:t>eg shops selling imported or speciality food from other countries eg African, Asian, East  and Central European foods etc ]</w:t>
      </w:r>
    </w:p>
    <w:p w:rsidR="00721ECF" w:rsidRPr="00387F3B" w:rsidRDefault="00721ECF" w:rsidP="00326B04">
      <w:pPr>
        <w:spacing w:after="0"/>
        <w:rPr>
          <w:rFonts w:asciiTheme="minorHAnsi" w:hAnsiTheme="minorHAnsi"/>
          <w:vanish/>
          <w:sz w:val="4"/>
          <w:szCs w:val="4"/>
        </w:rPr>
      </w:pPr>
    </w:p>
    <w:p w:rsidR="00CC2966" w:rsidRPr="00387F3B" w:rsidRDefault="00CC2966" w:rsidP="00CC2966">
      <w:pPr>
        <w:spacing w:after="0"/>
        <w:rPr>
          <w:rFonts w:asciiTheme="minorHAnsi" w:hAnsiTheme="minorHAnsi"/>
          <w:vanish/>
          <w:sz w:val="10"/>
          <w:szCs w:val="10"/>
        </w:rPr>
      </w:pPr>
    </w:p>
    <w:p w:rsidR="00326B04" w:rsidRPr="00387F3B" w:rsidRDefault="00326B04" w:rsidP="00326B04">
      <w:pPr>
        <w:spacing w:after="0"/>
        <w:rPr>
          <w:rFonts w:asciiTheme="minorHAnsi" w:hAnsiTheme="minorHAnsi"/>
          <w:vanish/>
        </w:rPr>
        <w:sectPr w:rsidR="00326B04" w:rsidRPr="00387F3B" w:rsidSect="00E803CB">
          <w:headerReference w:type="default" r:id="rId10"/>
          <w:footerReference w:type="default" r:id="rId11"/>
          <w:type w:val="continuous"/>
          <w:pgSz w:w="11906" w:h="16838" w:code="9"/>
          <w:pgMar w:top="426" w:right="454" w:bottom="680" w:left="454" w:header="0" w:footer="0" w:gutter="0"/>
          <w:cols w:space="708"/>
          <w:docGrid w:linePitch="360"/>
        </w:sectPr>
      </w:pPr>
    </w:p>
    <w:p w:rsidR="007879EF" w:rsidRPr="00387F3B" w:rsidRDefault="007879EF" w:rsidP="00326B04">
      <w:pPr>
        <w:spacing w:after="0"/>
        <w:rPr>
          <w:rFonts w:asciiTheme="minorHAnsi" w:hAnsiTheme="minorHAnsi"/>
          <w:vanish/>
        </w:rPr>
      </w:pPr>
    </w:p>
    <w:p w:rsidR="008D57C6" w:rsidRPr="00387F3B" w:rsidRDefault="008D57C6" w:rsidP="008D57C6">
      <w:pPr>
        <w:spacing w:after="0"/>
        <w:rPr>
          <w:rFonts w:asciiTheme="minorHAnsi" w:hAnsiTheme="minorHAnsi"/>
          <w:vanish/>
        </w:rPr>
      </w:pPr>
    </w:p>
    <w:p w:rsidR="00CC772E" w:rsidRPr="00387F3B" w:rsidRDefault="00CC772E" w:rsidP="008D57C6">
      <w:pPr>
        <w:spacing w:after="0"/>
        <w:rPr>
          <w:rFonts w:asciiTheme="minorHAnsi" w:hAnsiTheme="minorHAnsi"/>
          <w:vanish/>
        </w:rPr>
      </w:pPr>
    </w:p>
    <w:p w:rsidR="00161AB7" w:rsidRPr="00387F3B" w:rsidRDefault="00161AB7" w:rsidP="00326B04">
      <w:pPr>
        <w:pStyle w:val="NoSpacing"/>
        <w:rPr>
          <w:rFonts w:asciiTheme="minorHAnsi" w:hAnsiTheme="minorHAnsi"/>
        </w:rPr>
      </w:pPr>
    </w:p>
    <w:tbl>
      <w:tblPr>
        <w:tblpPr w:leftFromText="180" w:rightFromText="180" w:vertAnchor="text" w:horzAnchor="margin" w:tblpY="-4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384"/>
        <w:gridCol w:w="4428"/>
        <w:gridCol w:w="5211"/>
      </w:tblGrid>
      <w:tr w:rsidR="00CC772E" w:rsidRPr="00387F3B" w:rsidTr="0098529D">
        <w:trPr>
          <w:trHeight w:val="274"/>
        </w:trPr>
        <w:tc>
          <w:tcPr>
            <w:tcW w:w="11023" w:type="dxa"/>
            <w:gridSpan w:val="3"/>
            <w:shd w:val="clear" w:color="auto" w:fill="000000"/>
            <w:vAlign w:val="center"/>
          </w:tcPr>
          <w:p w:rsidR="00CC772E" w:rsidRPr="00387F3B" w:rsidRDefault="00387F3B" w:rsidP="0098529D">
            <w:pPr>
              <w:spacing w:after="0" w:line="240" w:lineRule="auto"/>
              <w:ind w:left="21"/>
              <w:rPr>
                <w:rStyle w:val="PlaceholderText"/>
                <w:rFonts w:asciiTheme="minorHAnsi" w:hAnsiTheme="minorHAnsi" w:cs="Calibri"/>
                <w:b/>
                <w:color w:val="FFFFFF"/>
              </w:rPr>
            </w:pPr>
            <w:r>
              <w:rPr>
                <w:rStyle w:val="PlaceholderText"/>
                <w:rFonts w:asciiTheme="minorHAnsi" w:hAnsiTheme="minorHAnsi" w:cs="Calibri"/>
                <w:b/>
                <w:color w:val="FFFFFF"/>
              </w:rPr>
              <w:t>8</w:t>
            </w:r>
            <w:r w:rsidR="00CC772E" w:rsidRPr="00387F3B">
              <w:rPr>
                <w:rStyle w:val="PlaceholderText"/>
                <w:rFonts w:asciiTheme="minorHAnsi" w:hAnsiTheme="minorHAnsi" w:cs="Calibri"/>
                <w:b/>
                <w:color w:val="FFFFFF"/>
              </w:rPr>
              <w:t>: ADDITIONAL INFORMATION</w:t>
            </w:r>
          </w:p>
        </w:tc>
      </w:tr>
      <w:tr w:rsidR="00CC772E" w:rsidRPr="00387F3B" w:rsidTr="0098529D">
        <w:trPr>
          <w:trHeight w:val="38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Do you know where you might have acquired this illness?</w:t>
            </w:r>
          </w:p>
        </w:tc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ind w:left="21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 xml:space="preserve">(Please circle)  </w:t>
            </w:r>
          </w:p>
        </w:tc>
      </w:tr>
      <w:tr w:rsidR="00CC772E" w:rsidRPr="00387F3B" w:rsidTr="0098529D">
        <w:trPr>
          <w:trHeight w:val="40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If yes, where and when?</w:t>
            </w: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  <w:r w:rsidRPr="00387F3B">
              <w:rPr>
                <w:rFonts w:asciiTheme="minorHAnsi" w:hAnsiTheme="minorHAnsi" w:cs="Calibri"/>
                <w:b/>
              </w:rPr>
              <w:t xml:space="preserve">                                        </w:t>
            </w:r>
          </w:p>
        </w:tc>
      </w:tr>
      <w:tr w:rsidR="00CC772E" w:rsidRPr="00387F3B" w:rsidTr="0098529D">
        <w:trPr>
          <w:trHeight w:val="31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Any additional information </w:t>
            </w: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</w:p>
        </w:tc>
      </w:tr>
      <w:tr w:rsidR="00CC772E" w:rsidRPr="00387F3B" w:rsidTr="0098529D">
        <w:trPr>
          <w:trHeight w:val="31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Any other comments?</w:t>
            </w:r>
          </w:p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</w:p>
        </w:tc>
      </w:tr>
      <w:tr w:rsidR="00CC772E" w:rsidRPr="00387F3B" w:rsidTr="0098529D">
        <w:trPr>
          <w:trHeight w:val="40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May we contact you again if we have any further questions?</w:t>
            </w:r>
          </w:p>
        </w:tc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ind w:left="22"/>
              <w:rPr>
                <w:rFonts w:asciiTheme="minorHAnsi" w:hAnsiTheme="minorHAnsi" w:cs="Calibri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 xml:space="preserve">(Please circle)  </w:t>
            </w:r>
          </w:p>
        </w:tc>
      </w:tr>
      <w:tr w:rsidR="00CC772E" w:rsidRPr="00387F3B" w:rsidTr="0098529D">
        <w:trPr>
          <w:trHeight w:val="40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Please indicate your preferred mode of communication </w:t>
            </w:r>
          </w:p>
          <w:p w:rsidR="00CC772E" w:rsidRPr="00387F3B" w:rsidRDefault="00CC772E" w:rsidP="0098529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i.e. email, mobile, landline, post</w:t>
            </w:r>
          </w:p>
        </w:tc>
        <w:bookmarkStart w:id="15" w:name="AnyDetails"/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  <w:b/>
              </w:rPr>
              <w:fldChar w:fldCharType="begin" w:fldLock="1">
                <w:ffData>
                  <w:name w:val="AnyDetails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</w:rPr>
            </w:r>
            <w:r w:rsidRPr="00387F3B">
              <w:rPr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</w:rPr>
              <w:fldChar w:fldCharType="end"/>
            </w:r>
            <w:bookmarkEnd w:id="15"/>
          </w:p>
        </w:tc>
      </w:tr>
    </w:tbl>
    <w:p w:rsidR="00CC772E" w:rsidRPr="00387F3B" w:rsidRDefault="00CC772E" w:rsidP="00326B04">
      <w:pPr>
        <w:pStyle w:val="NoSpacing"/>
        <w:rPr>
          <w:rFonts w:asciiTheme="minorHAnsi" w:hAnsiTheme="minorHAnsi"/>
        </w:rPr>
      </w:pPr>
    </w:p>
    <w:p w:rsidR="00740B5C" w:rsidRPr="00387F3B" w:rsidRDefault="00740B5C" w:rsidP="00326B04">
      <w:pPr>
        <w:spacing w:after="0" w:line="240" w:lineRule="auto"/>
        <w:rPr>
          <w:rFonts w:asciiTheme="minorHAnsi" w:hAnsiTheme="minorHAnsi" w:cs="Calibri"/>
        </w:rPr>
      </w:pPr>
    </w:p>
    <w:sectPr w:rsidR="00740B5C" w:rsidRPr="00387F3B" w:rsidSect="00326B04">
      <w:type w:val="continuous"/>
      <w:pgSz w:w="11906" w:h="16838" w:code="9"/>
      <w:pgMar w:top="426" w:right="454" w:bottom="680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DBA" w:rsidRDefault="00C06DBA" w:rsidP="007879EF">
      <w:pPr>
        <w:spacing w:after="0" w:line="240" w:lineRule="auto"/>
      </w:pPr>
      <w:r>
        <w:separator/>
      </w:r>
    </w:p>
  </w:endnote>
  <w:endnote w:type="continuationSeparator" w:id="0">
    <w:p w:rsidR="00C06DBA" w:rsidRDefault="00C06DBA" w:rsidP="007879EF">
      <w:pPr>
        <w:spacing w:after="0" w:line="240" w:lineRule="auto"/>
      </w:pPr>
      <w:r>
        <w:continuationSeparator/>
      </w:r>
    </w:p>
  </w:endnote>
  <w:endnote w:type="continuationNotice" w:id="1">
    <w:p w:rsidR="00C06DBA" w:rsidRDefault="00C06D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F" w:rsidRDefault="001F0D2F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052E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052E3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1F0D2F" w:rsidRDefault="001F0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DBA" w:rsidRDefault="00C06DBA" w:rsidP="007879EF">
      <w:pPr>
        <w:spacing w:after="0" w:line="240" w:lineRule="auto"/>
      </w:pPr>
      <w:r>
        <w:separator/>
      </w:r>
    </w:p>
  </w:footnote>
  <w:footnote w:type="continuationSeparator" w:id="0">
    <w:p w:rsidR="00C06DBA" w:rsidRDefault="00C06DBA" w:rsidP="007879EF">
      <w:pPr>
        <w:spacing w:after="0" w:line="240" w:lineRule="auto"/>
      </w:pPr>
      <w:r>
        <w:continuationSeparator/>
      </w:r>
    </w:p>
  </w:footnote>
  <w:footnote w:type="continuationNotice" w:id="1">
    <w:p w:rsidR="00C06DBA" w:rsidRDefault="00C06D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F" w:rsidRDefault="00C06D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1985"/>
    <w:multiLevelType w:val="hybridMultilevel"/>
    <w:tmpl w:val="B2E0C5B4"/>
    <w:lvl w:ilvl="0" w:tplc="24A2CE94">
      <w:start w:val="1"/>
      <w:numFmt w:val="decimal"/>
      <w:pStyle w:val="Question"/>
      <w:lvlText w:val="%1."/>
      <w:lvlJc w:val="left"/>
      <w:pPr>
        <w:tabs>
          <w:tab w:val="num" w:pos="737"/>
        </w:tabs>
        <w:ind w:left="737" w:hanging="737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F0CF5"/>
    <w:multiLevelType w:val="hybridMultilevel"/>
    <w:tmpl w:val="40CC500A"/>
    <w:lvl w:ilvl="0" w:tplc="F56A8D0A">
      <w:start w:val="1"/>
      <w:numFmt w:val="lowerRoman"/>
      <w:lvlText w:val="%1)"/>
      <w:lvlJc w:val="left"/>
      <w:pPr>
        <w:ind w:left="1444" w:hanging="735"/>
      </w:pPr>
      <w:rPr>
        <w:rFonts w:hint="default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dit="forms" w:enforcement="1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4F4278"/>
    <w:rsid w:val="00006466"/>
    <w:rsid w:val="00062BFF"/>
    <w:rsid w:val="00094520"/>
    <w:rsid w:val="000A7058"/>
    <w:rsid w:val="000B1D2C"/>
    <w:rsid w:val="000B5651"/>
    <w:rsid w:val="000F42A2"/>
    <w:rsid w:val="00100CAE"/>
    <w:rsid w:val="00121161"/>
    <w:rsid w:val="00121F70"/>
    <w:rsid w:val="00140A30"/>
    <w:rsid w:val="001613FD"/>
    <w:rsid w:val="00161AB7"/>
    <w:rsid w:val="00161F97"/>
    <w:rsid w:val="001645AB"/>
    <w:rsid w:val="00170EAE"/>
    <w:rsid w:val="00186271"/>
    <w:rsid w:val="001A66B5"/>
    <w:rsid w:val="001D1C03"/>
    <w:rsid w:val="001F0D2F"/>
    <w:rsid w:val="002006DD"/>
    <w:rsid w:val="00216C5E"/>
    <w:rsid w:val="002237C7"/>
    <w:rsid w:val="00234CC7"/>
    <w:rsid w:val="0026391A"/>
    <w:rsid w:val="002839AE"/>
    <w:rsid w:val="00290624"/>
    <w:rsid w:val="002C18AC"/>
    <w:rsid w:val="002E4B36"/>
    <w:rsid w:val="00303DBD"/>
    <w:rsid w:val="00323A0A"/>
    <w:rsid w:val="00326B04"/>
    <w:rsid w:val="00343985"/>
    <w:rsid w:val="003557A3"/>
    <w:rsid w:val="003742F6"/>
    <w:rsid w:val="00387F3B"/>
    <w:rsid w:val="00391C6E"/>
    <w:rsid w:val="003A3BB4"/>
    <w:rsid w:val="003A75B0"/>
    <w:rsid w:val="003D248A"/>
    <w:rsid w:val="003D2E81"/>
    <w:rsid w:val="003E2E81"/>
    <w:rsid w:val="0041568E"/>
    <w:rsid w:val="004358F4"/>
    <w:rsid w:val="00444542"/>
    <w:rsid w:val="0046072E"/>
    <w:rsid w:val="00464F51"/>
    <w:rsid w:val="00474D69"/>
    <w:rsid w:val="00486767"/>
    <w:rsid w:val="004A682E"/>
    <w:rsid w:val="004C08E9"/>
    <w:rsid w:val="004C5901"/>
    <w:rsid w:val="004F4278"/>
    <w:rsid w:val="00524FFD"/>
    <w:rsid w:val="00553BA0"/>
    <w:rsid w:val="00572E7B"/>
    <w:rsid w:val="00576157"/>
    <w:rsid w:val="005D0ACC"/>
    <w:rsid w:val="0062023B"/>
    <w:rsid w:val="00647EB8"/>
    <w:rsid w:val="00665C8E"/>
    <w:rsid w:val="006B59D7"/>
    <w:rsid w:val="006C78C5"/>
    <w:rsid w:val="006D4BEE"/>
    <w:rsid w:val="006E70AF"/>
    <w:rsid w:val="006F1E73"/>
    <w:rsid w:val="006F6065"/>
    <w:rsid w:val="00717310"/>
    <w:rsid w:val="00721ECF"/>
    <w:rsid w:val="00726893"/>
    <w:rsid w:val="00740B5C"/>
    <w:rsid w:val="00763BF2"/>
    <w:rsid w:val="00783377"/>
    <w:rsid w:val="007879EF"/>
    <w:rsid w:val="0079570F"/>
    <w:rsid w:val="007A4A0D"/>
    <w:rsid w:val="007A6C79"/>
    <w:rsid w:val="007B606A"/>
    <w:rsid w:val="007C62F2"/>
    <w:rsid w:val="007D4F5D"/>
    <w:rsid w:val="00805FA2"/>
    <w:rsid w:val="008268E8"/>
    <w:rsid w:val="00831350"/>
    <w:rsid w:val="00860622"/>
    <w:rsid w:val="00884016"/>
    <w:rsid w:val="008D02BF"/>
    <w:rsid w:val="008D13EC"/>
    <w:rsid w:val="008D276F"/>
    <w:rsid w:val="008D57C6"/>
    <w:rsid w:val="008E6962"/>
    <w:rsid w:val="00910B08"/>
    <w:rsid w:val="00935A94"/>
    <w:rsid w:val="009466EF"/>
    <w:rsid w:val="009645F6"/>
    <w:rsid w:val="0098529D"/>
    <w:rsid w:val="00991B63"/>
    <w:rsid w:val="009962E4"/>
    <w:rsid w:val="009A4E3B"/>
    <w:rsid w:val="009C77E8"/>
    <w:rsid w:val="009D05E6"/>
    <w:rsid w:val="009F1469"/>
    <w:rsid w:val="00A06106"/>
    <w:rsid w:val="00A33728"/>
    <w:rsid w:val="00A4601E"/>
    <w:rsid w:val="00A532F0"/>
    <w:rsid w:val="00A54F34"/>
    <w:rsid w:val="00A72547"/>
    <w:rsid w:val="00A7762C"/>
    <w:rsid w:val="00A80E23"/>
    <w:rsid w:val="00A9467B"/>
    <w:rsid w:val="00AA3764"/>
    <w:rsid w:val="00AC5FE6"/>
    <w:rsid w:val="00AD64AC"/>
    <w:rsid w:val="00AD78E7"/>
    <w:rsid w:val="00AF684F"/>
    <w:rsid w:val="00B04C92"/>
    <w:rsid w:val="00B057C3"/>
    <w:rsid w:val="00B11926"/>
    <w:rsid w:val="00B45A0C"/>
    <w:rsid w:val="00B515F7"/>
    <w:rsid w:val="00B70C9F"/>
    <w:rsid w:val="00B76229"/>
    <w:rsid w:val="00B8053A"/>
    <w:rsid w:val="00BB780D"/>
    <w:rsid w:val="00BE29F6"/>
    <w:rsid w:val="00C06DBA"/>
    <w:rsid w:val="00C1246C"/>
    <w:rsid w:val="00C666A6"/>
    <w:rsid w:val="00C9535C"/>
    <w:rsid w:val="00C97EC6"/>
    <w:rsid w:val="00CA5909"/>
    <w:rsid w:val="00CC2966"/>
    <w:rsid w:val="00CC772E"/>
    <w:rsid w:val="00CE1B91"/>
    <w:rsid w:val="00CE4D5A"/>
    <w:rsid w:val="00D41E73"/>
    <w:rsid w:val="00D521BF"/>
    <w:rsid w:val="00D57BCA"/>
    <w:rsid w:val="00D60D7E"/>
    <w:rsid w:val="00DA009B"/>
    <w:rsid w:val="00DA15F4"/>
    <w:rsid w:val="00DB2B98"/>
    <w:rsid w:val="00DD1A57"/>
    <w:rsid w:val="00DF4596"/>
    <w:rsid w:val="00E04C8D"/>
    <w:rsid w:val="00E33A4C"/>
    <w:rsid w:val="00E43A98"/>
    <w:rsid w:val="00E622F4"/>
    <w:rsid w:val="00E63C2A"/>
    <w:rsid w:val="00E657BC"/>
    <w:rsid w:val="00E67ABE"/>
    <w:rsid w:val="00E77462"/>
    <w:rsid w:val="00E803CB"/>
    <w:rsid w:val="00E97876"/>
    <w:rsid w:val="00EA1BE4"/>
    <w:rsid w:val="00EA6C96"/>
    <w:rsid w:val="00EC2A13"/>
    <w:rsid w:val="00EC5C0D"/>
    <w:rsid w:val="00EC61C9"/>
    <w:rsid w:val="00ED1551"/>
    <w:rsid w:val="00EE7509"/>
    <w:rsid w:val="00F03C88"/>
    <w:rsid w:val="00F052E3"/>
    <w:rsid w:val="00F34BEA"/>
    <w:rsid w:val="00F352D0"/>
    <w:rsid w:val="00F43BF9"/>
    <w:rsid w:val="00F44D3D"/>
    <w:rsid w:val="00F53C2B"/>
    <w:rsid w:val="00F6582D"/>
    <w:rsid w:val="00F81424"/>
    <w:rsid w:val="00FB0EAE"/>
    <w:rsid w:val="00FB7976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78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F4278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7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1F7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61AB7"/>
    <w:rPr>
      <w:rFonts w:ascii="Calibri" w:hAnsi="Calibri"/>
      <w:sz w:val="22"/>
      <w:szCs w:val="22"/>
      <w:lang w:val="en-US" w:eastAsia="en-US"/>
    </w:rPr>
  </w:style>
  <w:style w:type="table" w:customStyle="1" w:styleId="GridTable4">
    <w:name w:val="Grid Table 4"/>
    <w:basedOn w:val="TableNormal"/>
    <w:uiPriority w:val="49"/>
    <w:rsid w:val="00910B0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">
    <w:name w:val="List Table 3"/>
    <w:basedOn w:val="TableNormal"/>
    <w:uiPriority w:val="48"/>
    <w:rsid w:val="00910B0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character" w:styleId="CommentReference">
    <w:name w:val="annotation reference"/>
    <w:uiPriority w:val="99"/>
    <w:semiHidden/>
    <w:unhideWhenUsed/>
    <w:rsid w:val="00946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6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66EF"/>
    <w:rPr>
      <w:rFonts w:ascii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6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66EF"/>
    <w:rPr>
      <w:rFonts w:ascii="Calibri" w:hAnsi="Calibri"/>
      <w:b/>
      <w:bCs/>
      <w:lang w:val="en-US" w:eastAsia="en-US"/>
    </w:rPr>
  </w:style>
  <w:style w:type="table" w:styleId="TableGrid">
    <w:name w:val="Table Grid"/>
    <w:basedOn w:val="TableNormal"/>
    <w:uiPriority w:val="59"/>
    <w:rsid w:val="00E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81424"/>
    <w:rPr>
      <w:color w:val="0000FF"/>
      <w:u w:val="single"/>
    </w:rPr>
  </w:style>
  <w:style w:type="paragraph" w:styleId="Revision">
    <w:name w:val="Revision"/>
    <w:hidden/>
    <w:uiPriority w:val="99"/>
    <w:semiHidden/>
    <w:rsid w:val="00006466"/>
    <w:rPr>
      <w:rFonts w:ascii="Calibri" w:hAnsi="Calibri"/>
      <w:sz w:val="22"/>
      <w:szCs w:val="22"/>
      <w:lang w:val="en-US" w:eastAsia="en-US"/>
    </w:rPr>
  </w:style>
  <w:style w:type="paragraph" w:customStyle="1" w:styleId="Response">
    <w:name w:val="Response"/>
    <w:basedOn w:val="Normal"/>
    <w:rsid w:val="00C9535C"/>
    <w:pPr>
      <w:tabs>
        <w:tab w:val="left" w:pos="-1440"/>
        <w:tab w:val="left" w:pos="-737"/>
      </w:tabs>
      <w:suppressAutoHyphens/>
      <w:spacing w:after="0" w:line="360" w:lineRule="auto"/>
      <w:ind w:left="709"/>
      <w:jc w:val="both"/>
    </w:pPr>
    <w:rPr>
      <w:rFonts w:ascii="Arial" w:hAnsi="Arial"/>
      <w:noProof/>
      <w:spacing w:val="-2"/>
      <w:sz w:val="20"/>
      <w:szCs w:val="20"/>
      <w:lang w:val="en-GB"/>
    </w:rPr>
  </w:style>
  <w:style w:type="character" w:customStyle="1" w:styleId="QuestionChar">
    <w:name w:val="Question Char"/>
    <w:link w:val="Question"/>
    <w:locked/>
    <w:rsid w:val="00C9535C"/>
    <w:rPr>
      <w:rFonts w:ascii="Arial" w:hAnsi="Arial" w:cs="Arial"/>
      <w:bCs/>
      <w:noProof/>
      <w:lang w:eastAsia="en-US"/>
    </w:rPr>
  </w:style>
  <w:style w:type="paragraph" w:customStyle="1" w:styleId="Question">
    <w:name w:val="Question"/>
    <w:basedOn w:val="Normal"/>
    <w:link w:val="QuestionChar"/>
    <w:rsid w:val="00C9535C"/>
    <w:pPr>
      <w:numPr>
        <w:numId w:val="1"/>
      </w:numPr>
      <w:spacing w:before="120" w:after="0" w:line="360" w:lineRule="auto"/>
    </w:pPr>
    <w:rPr>
      <w:rFonts w:ascii="Arial" w:hAnsi="Arial" w:cs="Arial"/>
      <w:bCs/>
      <w:noProof/>
      <w:sz w:val="20"/>
      <w:szCs w:val="20"/>
      <w:lang w:val="en-GB"/>
    </w:rPr>
  </w:style>
  <w:style w:type="paragraph" w:customStyle="1" w:styleId="SectionHeading">
    <w:name w:val="Section Heading"/>
    <w:basedOn w:val="Normal"/>
    <w:autoRedefine/>
    <w:rsid w:val="00387F3B"/>
    <w:pPr>
      <w:keepNext/>
      <w:shd w:val="clear" w:color="auto" w:fill="000000"/>
      <w:tabs>
        <w:tab w:val="left" w:pos="-1440"/>
        <w:tab w:val="left" w:pos="-720"/>
      </w:tabs>
      <w:suppressAutoHyphens/>
      <w:spacing w:before="240" w:after="240" w:line="240" w:lineRule="auto"/>
      <w:ind w:right="-45"/>
      <w:jc w:val="both"/>
    </w:pPr>
    <w:rPr>
      <w:rFonts w:asciiTheme="minorHAnsi" w:hAnsiTheme="minorHAnsi"/>
      <w:b/>
      <w:smallCaps/>
      <w:noProof/>
      <w:color w:val="FFFFFF"/>
      <w:spacing w:val="-3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78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F4278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7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1F7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61AB7"/>
    <w:rPr>
      <w:rFonts w:ascii="Calibri" w:hAnsi="Calibri"/>
      <w:sz w:val="22"/>
      <w:szCs w:val="22"/>
      <w:lang w:val="en-US" w:eastAsia="en-US"/>
    </w:rPr>
  </w:style>
  <w:style w:type="table" w:customStyle="1" w:styleId="GridTable4">
    <w:name w:val="Grid Table 4"/>
    <w:basedOn w:val="TableNormal"/>
    <w:uiPriority w:val="49"/>
    <w:rsid w:val="00910B0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">
    <w:name w:val="List Table 3"/>
    <w:basedOn w:val="TableNormal"/>
    <w:uiPriority w:val="48"/>
    <w:rsid w:val="00910B0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character" w:styleId="CommentReference">
    <w:name w:val="annotation reference"/>
    <w:uiPriority w:val="99"/>
    <w:semiHidden/>
    <w:unhideWhenUsed/>
    <w:rsid w:val="00946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6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66EF"/>
    <w:rPr>
      <w:rFonts w:ascii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6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66EF"/>
    <w:rPr>
      <w:rFonts w:ascii="Calibri" w:hAnsi="Calibri"/>
      <w:b/>
      <w:bCs/>
      <w:lang w:val="en-US" w:eastAsia="en-US"/>
    </w:rPr>
  </w:style>
  <w:style w:type="table" w:styleId="TableGrid">
    <w:name w:val="Table Grid"/>
    <w:basedOn w:val="TableNormal"/>
    <w:uiPriority w:val="59"/>
    <w:rsid w:val="00E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81424"/>
    <w:rPr>
      <w:color w:val="0000FF"/>
      <w:u w:val="single"/>
    </w:rPr>
  </w:style>
  <w:style w:type="paragraph" w:styleId="Revision">
    <w:name w:val="Revision"/>
    <w:hidden/>
    <w:uiPriority w:val="99"/>
    <w:semiHidden/>
    <w:rsid w:val="00006466"/>
    <w:rPr>
      <w:rFonts w:ascii="Calibri" w:hAnsi="Calibri"/>
      <w:sz w:val="22"/>
      <w:szCs w:val="22"/>
      <w:lang w:val="en-US" w:eastAsia="en-US"/>
    </w:rPr>
  </w:style>
  <w:style w:type="paragraph" w:customStyle="1" w:styleId="Response">
    <w:name w:val="Response"/>
    <w:basedOn w:val="Normal"/>
    <w:rsid w:val="00C9535C"/>
    <w:pPr>
      <w:tabs>
        <w:tab w:val="left" w:pos="-1440"/>
        <w:tab w:val="left" w:pos="-737"/>
      </w:tabs>
      <w:suppressAutoHyphens/>
      <w:spacing w:after="0" w:line="360" w:lineRule="auto"/>
      <w:ind w:left="709"/>
      <w:jc w:val="both"/>
    </w:pPr>
    <w:rPr>
      <w:rFonts w:ascii="Arial" w:hAnsi="Arial"/>
      <w:noProof/>
      <w:spacing w:val="-2"/>
      <w:sz w:val="20"/>
      <w:szCs w:val="20"/>
      <w:lang w:val="en-GB"/>
    </w:rPr>
  </w:style>
  <w:style w:type="character" w:customStyle="1" w:styleId="QuestionChar">
    <w:name w:val="Question Char"/>
    <w:link w:val="Question"/>
    <w:locked/>
    <w:rsid w:val="00C9535C"/>
    <w:rPr>
      <w:rFonts w:ascii="Arial" w:hAnsi="Arial" w:cs="Arial"/>
      <w:bCs/>
      <w:noProof/>
      <w:lang w:eastAsia="en-US"/>
    </w:rPr>
  </w:style>
  <w:style w:type="paragraph" w:customStyle="1" w:styleId="Question">
    <w:name w:val="Question"/>
    <w:basedOn w:val="Normal"/>
    <w:link w:val="QuestionChar"/>
    <w:rsid w:val="00C9535C"/>
    <w:pPr>
      <w:numPr>
        <w:numId w:val="1"/>
      </w:numPr>
      <w:spacing w:before="120" w:after="0" w:line="360" w:lineRule="auto"/>
    </w:pPr>
    <w:rPr>
      <w:rFonts w:ascii="Arial" w:hAnsi="Arial" w:cs="Arial"/>
      <w:bCs/>
      <w:noProof/>
      <w:sz w:val="20"/>
      <w:szCs w:val="20"/>
      <w:lang w:val="en-GB"/>
    </w:rPr>
  </w:style>
  <w:style w:type="paragraph" w:customStyle="1" w:styleId="SectionHeading">
    <w:name w:val="Section Heading"/>
    <w:basedOn w:val="Normal"/>
    <w:autoRedefine/>
    <w:rsid w:val="00387F3B"/>
    <w:pPr>
      <w:keepNext/>
      <w:shd w:val="clear" w:color="auto" w:fill="000000"/>
      <w:tabs>
        <w:tab w:val="left" w:pos="-1440"/>
        <w:tab w:val="left" w:pos="-720"/>
      </w:tabs>
      <w:suppressAutoHyphens/>
      <w:spacing w:before="240" w:after="240" w:line="240" w:lineRule="auto"/>
      <w:ind w:right="-45"/>
      <w:jc w:val="both"/>
    </w:pPr>
    <w:rPr>
      <w:rFonts w:asciiTheme="minorHAnsi" w:hAnsiTheme="minorHAnsi"/>
      <w:b/>
      <w:smallCaps/>
      <w:noProof/>
      <w:color w:val="FFFFFF"/>
      <w:spacing w:val="-3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eeds.XSL" StyleName="Harvard - Leeds*"/>
</file>

<file path=customXml/itemProps1.xml><?xml version="1.0" encoding="utf-8"?>
<ds:datastoreItem xmlns:ds="http://schemas.openxmlformats.org/officeDocument/2006/customXml" ds:itemID="{A7D21B24-11F3-4501-8A70-6677F57D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 Sussex District Council</Company>
  <LinksUpToDate>false</LinksUpToDate>
  <CharactersWithSpaces>14311</CharactersWithSpaces>
  <SharedDoc>false</SharedDoc>
  <HLinks>
    <vt:vector size="12" baseType="variant">
      <vt:variant>
        <vt:i4>7078013</vt:i4>
      </vt:variant>
      <vt:variant>
        <vt:i4>199</vt:i4>
      </vt:variant>
      <vt:variant>
        <vt:i4>0</vt:i4>
      </vt:variant>
      <vt:variant>
        <vt:i4>5</vt:i4>
      </vt:variant>
      <vt:variant>
        <vt:lpwstr>http://www.nhs.uk/</vt:lpwstr>
      </vt:variant>
      <vt:variant>
        <vt:lpwstr/>
      </vt:variant>
      <vt:variant>
        <vt:i4>7667772</vt:i4>
      </vt:variant>
      <vt:variant>
        <vt:i4>196</vt:i4>
      </vt:variant>
      <vt:variant>
        <vt:i4>0</vt:i4>
      </vt:variant>
      <vt:variant>
        <vt:i4>5</vt:i4>
      </vt:variant>
      <vt:variant>
        <vt:lpwstr>http://www.phe.gov.uk/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</dc:creator>
  <cp:lastModifiedBy>Paul Cleary</cp:lastModifiedBy>
  <cp:revision>2</cp:revision>
  <cp:lastPrinted>2017-04-26T11:00:00Z</cp:lastPrinted>
  <dcterms:created xsi:type="dcterms:W3CDTF">2017-06-23T15:39:00Z</dcterms:created>
  <dcterms:modified xsi:type="dcterms:W3CDTF">2017-06-23T15:39:00Z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